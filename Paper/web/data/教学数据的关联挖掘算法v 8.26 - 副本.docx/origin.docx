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25394" w14:textId="77777777" w:rsidR="003328FD" w:rsidRDefault="003328FD">
      <w:pPr>
        <w:pStyle w:val="af3"/>
        <w:spacing w:before="0" w:line="0" w:lineRule="atLeast"/>
        <w:rPr>
          <w:rFonts w:hint="eastAsia"/>
          <w:color w:val="000000"/>
          <w:sz w:val="28"/>
        </w:rPr>
      </w:pPr>
      <w:bookmarkStart w:id="0" w:name="_GoBack"/>
      <w:bookmarkEnd w:id="0"/>
    </w:p>
    <w:p w14:paraId="251D2E62" w14:textId="77777777" w:rsidR="00A15077" w:rsidRDefault="003328FD">
      <w:pPr>
        <w:pStyle w:val="af3"/>
        <w:spacing w:before="0" w:line="0" w:lineRule="atLeast"/>
        <w:rPr>
          <w:rStyle w:val="a9"/>
          <w:color w:val="000000"/>
          <w:sz w:val="18"/>
        </w:rPr>
      </w:pPr>
      <w:r>
        <w:rPr>
          <w:rFonts w:hint="eastAsia"/>
          <w:color w:val="000000"/>
          <w:sz w:val="28"/>
        </w:rPr>
        <w:t>教学数据的关联挖掘算法</w:t>
      </w:r>
      <w:r w:rsidR="00A15077">
        <w:rPr>
          <w:rStyle w:val="a9"/>
          <w:rFonts w:hint="eastAsia"/>
          <w:color w:val="000000"/>
          <w:position w:val="20"/>
          <w:sz w:val="21"/>
        </w:rPr>
        <w:footnoteReference w:customMarkFollows="1" w:id="1"/>
        <w:sym w:font="Symbol" w:char="F02A"/>
      </w:r>
    </w:p>
    <w:p w14:paraId="6B89225E" w14:textId="77777777" w:rsidR="00A15077" w:rsidRDefault="00694F18">
      <w:pPr>
        <w:pStyle w:val="af0"/>
        <w:rPr>
          <w:rFonts w:hint="eastAsia"/>
          <w:color w:val="000000"/>
          <w:sz w:val="24"/>
        </w:rPr>
      </w:pPr>
      <w:r>
        <w:rPr>
          <w:rFonts w:hint="eastAsia"/>
          <w:color w:val="000000"/>
          <w:sz w:val="24"/>
        </w:rPr>
        <w:t>阮</w:t>
      </w:r>
      <w:r>
        <w:rPr>
          <w:rFonts w:hint="eastAsia"/>
          <w:color w:val="000000"/>
          <w:sz w:val="24"/>
        </w:rPr>
        <w:t xml:space="preserve">  </w:t>
      </w:r>
      <w:r>
        <w:rPr>
          <w:rFonts w:hint="eastAsia"/>
          <w:color w:val="000000"/>
          <w:sz w:val="24"/>
        </w:rPr>
        <w:t>帅</w:t>
      </w:r>
    </w:p>
    <w:p w14:paraId="06F855E8" w14:textId="77777777" w:rsidR="00A15077" w:rsidRDefault="00A15077">
      <w:pPr>
        <w:pStyle w:val="ab"/>
        <w:ind w:left="116" w:hanging="116"/>
        <w:rPr>
          <w:rFonts w:hint="eastAsia"/>
          <w:color w:val="000000"/>
          <w:sz w:val="16"/>
        </w:rPr>
      </w:pPr>
      <w:r>
        <w:rPr>
          <w:rFonts w:hint="eastAsia"/>
          <w:color w:val="000000"/>
          <w:sz w:val="16"/>
        </w:rPr>
        <w:t>(</w:t>
      </w:r>
      <w:r w:rsidR="00694F18">
        <w:rPr>
          <w:rFonts w:hint="eastAsia"/>
          <w:color w:val="000000"/>
          <w:sz w:val="16"/>
        </w:rPr>
        <w:t>北京航空航天</w:t>
      </w:r>
      <w:r>
        <w:rPr>
          <w:rFonts w:hint="eastAsia"/>
          <w:color w:val="000000"/>
          <w:sz w:val="16"/>
        </w:rPr>
        <w:t>大学</w:t>
      </w:r>
      <w:r>
        <w:rPr>
          <w:rFonts w:hint="eastAsia"/>
          <w:color w:val="000000"/>
          <w:sz w:val="16"/>
        </w:rPr>
        <w:t xml:space="preserve"> </w:t>
      </w:r>
      <w:r>
        <w:rPr>
          <w:rFonts w:hint="eastAsia"/>
          <w:color w:val="000000"/>
          <w:sz w:val="16"/>
        </w:rPr>
        <w:t>计算学院</w:t>
      </w:r>
      <w:r>
        <w:rPr>
          <w:rFonts w:hint="eastAsia"/>
          <w:color w:val="000000"/>
          <w:sz w:val="16"/>
        </w:rPr>
        <w:t>,</w:t>
      </w:r>
      <w:r w:rsidR="00694F18">
        <w:rPr>
          <w:rFonts w:hint="eastAsia"/>
          <w:color w:val="000000"/>
          <w:sz w:val="16"/>
        </w:rPr>
        <w:t>北京</w:t>
      </w:r>
      <w:r>
        <w:rPr>
          <w:rFonts w:hint="eastAsia"/>
          <w:color w:val="000000"/>
          <w:sz w:val="16"/>
        </w:rPr>
        <w:t xml:space="preserve">  </w:t>
      </w:r>
      <w:r w:rsidR="00280AD8">
        <w:rPr>
          <w:rFonts w:hint="eastAsia"/>
          <w:color w:val="000000"/>
          <w:sz w:val="16"/>
        </w:rPr>
        <w:t>100191</w:t>
      </w:r>
      <w:r>
        <w:rPr>
          <w:rFonts w:hint="eastAsia"/>
          <w:color w:val="000000"/>
          <w:sz w:val="16"/>
        </w:rPr>
        <w:t>)</w:t>
      </w:r>
    </w:p>
    <w:p w14:paraId="00044C2C" w14:textId="77777777" w:rsidR="00A15077" w:rsidRDefault="00A15077">
      <w:pPr>
        <w:pStyle w:val="ab"/>
        <w:ind w:left="116" w:hanging="116"/>
        <w:rPr>
          <w:rFonts w:hint="eastAsia"/>
          <w:color w:val="000000"/>
          <w:sz w:val="15"/>
        </w:rPr>
      </w:pPr>
      <w:r>
        <w:rPr>
          <w:rFonts w:hint="eastAsia"/>
          <w:color w:val="000000"/>
          <w:sz w:val="16"/>
        </w:rPr>
        <w:t>通讯作者</w:t>
      </w:r>
      <w:r>
        <w:rPr>
          <w:rFonts w:hint="eastAsia"/>
          <w:color w:val="000000"/>
          <w:sz w:val="16"/>
        </w:rPr>
        <w:t xml:space="preserve">: </w:t>
      </w:r>
      <w:r w:rsidR="003328FD">
        <w:rPr>
          <w:rFonts w:hint="eastAsia"/>
          <w:color w:val="000000"/>
          <w:sz w:val="16"/>
        </w:rPr>
        <w:t>阮帅</w:t>
      </w:r>
      <w:r>
        <w:rPr>
          <w:rFonts w:hint="eastAsia"/>
          <w:color w:val="000000"/>
          <w:sz w:val="16"/>
        </w:rPr>
        <w:t xml:space="preserve">, E-mail: </w:t>
      </w:r>
      <w:r w:rsidR="003328FD">
        <w:rPr>
          <w:rFonts w:hint="eastAsia"/>
          <w:color w:val="000000"/>
          <w:sz w:val="16"/>
        </w:rPr>
        <w:t xml:space="preserve">    </w:t>
      </w:r>
      <w:r>
        <w:rPr>
          <w:color w:val="000000"/>
          <w:sz w:val="16"/>
        </w:rPr>
        <w:t>@</w:t>
      </w:r>
      <w:r w:rsidR="003328FD">
        <w:rPr>
          <w:rFonts w:hint="eastAsia"/>
          <w:color w:val="000000"/>
          <w:sz w:val="16"/>
        </w:rPr>
        <w:t>buaa</w:t>
      </w:r>
      <w:r>
        <w:rPr>
          <w:color w:val="000000"/>
          <w:sz w:val="16"/>
        </w:rPr>
        <w:t>.edu.cn</w:t>
      </w:r>
    </w:p>
    <w:p w14:paraId="3FEAF1E0" w14:textId="77777777" w:rsidR="00A15077" w:rsidRDefault="00A15077">
      <w:pPr>
        <w:pStyle w:val="ab"/>
        <w:ind w:left="116" w:hanging="116"/>
        <w:rPr>
          <w:rFonts w:hint="eastAsia"/>
          <w:color w:val="000000"/>
          <w:sz w:val="16"/>
        </w:rPr>
      </w:pPr>
    </w:p>
    <w:p w14:paraId="334DF991" w14:textId="77777777" w:rsidR="00A15077" w:rsidRDefault="00A15077">
      <w:pPr>
        <w:pStyle w:val="ad"/>
        <w:rPr>
          <w:rFonts w:hint="eastAsia"/>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sidR="00A619CA">
        <w:rPr>
          <w:rFonts w:hint="eastAsia"/>
          <w:noProof/>
          <w:color w:val="000000"/>
          <w:szCs w:val="21"/>
        </w:rPr>
        <w:t>随着大数据时代的到来</w:t>
      </w:r>
      <w:r w:rsidR="00970F97">
        <w:rPr>
          <w:rFonts w:hint="eastAsia"/>
          <w:noProof/>
          <w:color w:val="000000"/>
          <w:szCs w:val="21"/>
        </w:rPr>
        <w:t>,</w:t>
      </w:r>
      <w:r w:rsidR="00A619CA">
        <w:rPr>
          <w:rFonts w:hint="eastAsia"/>
          <w:noProof/>
          <w:color w:val="000000"/>
          <w:szCs w:val="21"/>
        </w:rPr>
        <w:t>数据挖掘的需求越来越广泛</w:t>
      </w:r>
      <w:r w:rsidR="00970F97">
        <w:rPr>
          <w:rFonts w:hint="eastAsia"/>
          <w:noProof/>
          <w:color w:val="000000"/>
          <w:szCs w:val="21"/>
        </w:rPr>
        <w:t>,</w:t>
      </w:r>
      <w:r w:rsidR="00A47B74">
        <w:rPr>
          <w:rFonts w:hint="eastAsia"/>
          <w:noProof/>
          <w:color w:val="000000"/>
          <w:szCs w:val="21"/>
        </w:rPr>
        <w:t>其</w:t>
      </w:r>
      <w:r w:rsidR="00124333">
        <w:rPr>
          <w:rFonts w:hint="eastAsia"/>
          <w:noProof/>
          <w:color w:val="000000"/>
          <w:szCs w:val="21"/>
        </w:rPr>
        <w:t>应用领域也越来越广泛</w:t>
      </w:r>
      <w:r w:rsidR="00970F97">
        <w:rPr>
          <w:rFonts w:hint="eastAsia"/>
          <w:noProof/>
          <w:color w:val="000000"/>
          <w:szCs w:val="21"/>
        </w:rPr>
        <w:t>.</w:t>
      </w:r>
      <w:r w:rsidR="00124333">
        <w:rPr>
          <w:rFonts w:hint="eastAsia"/>
          <w:noProof/>
          <w:color w:val="000000"/>
          <w:szCs w:val="21"/>
        </w:rPr>
        <w:t>近年</w:t>
      </w:r>
      <w:r w:rsidR="00A47B74">
        <w:rPr>
          <w:rFonts w:hint="eastAsia"/>
          <w:noProof/>
          <w:color w:val="000000"/>
          <w:szCs w:val="21"/>
        </w:rPr>
        <w:t>来</w:t>
      </w:r>
      <w:r w:rsidR="00970F97">
        <w:rPr>
          <w:rFonts w:hint="eastAsia"/>
          <w:noProof/>
          <w:color w:val="000000"/>
          <w:szCs w:val="21"/>
        </w:rPr>
        <w:t>,</w:t>
      </w:r>
      <w:r w:rsidR="00124333">
        <w:rPr>
          <w:rFonts w:hint="eastAsia"/>
          <w:noProof/>
          <w:color w:val="000000"/>
          <w:szCs w:val="21"/>
        </w:rPr>
        <w:t>随着人们对教育愈发的重视</w:t>
      </w:r>
      <w:r w:rsidR="00970F97">
        <w:rPr>
          <w:rFonts w:hint="eastAsia"/>
          <w:noProof/>
          <w:color w:val="000000"/>
          <w:szCs w:val="21"/>
        </w:rPr>
        <w:t>,</w:t>
      </w:r>
      <w:r w:rsidR="00124333">
        <w:rPr>
          <w:rFonts w:hint="eastAsia"/>
          <w:noProof/>
          <w:color w:val="000000"/>
          <w:szCs w:val="21"/>
        </w:rPr>
        <w:t>教学数据不断积累</w:t>
      </w:r>
      <w:r w:rsidR="00970F97">
        <w:rPr>
          <w:rFonts w:hint="eastAsia"/>
          <w:noProof/>
          <w:color w:val="000000"/>
          <w:szCs w:val="21"/>
        </w:rPr>
        <w:t>,</w:t>
      </w:r>
      <w:r w:rsidR="00124333">
        <w:rPr>
          <w:rFonts w:hint="eastAsia"/>
          <w:noProof/>
          <w:color w:val="000000"/>
          <w:szCs w:val="21"/>
        </w:rPr>
        <w:t>如何从教学信息中挖掘出有</w:t>
      </w:r>
      <w:r w:rsidR="00A47B74">
        <w:rPr>
          <w:rFonts w:hint="eastAsia"/>
          <w:noProof/>
          <w:color w:val="000000"/>
          <w:szCs w:val="21"/>
        </w:rPr>
        <w:t>用的</w:t>
      </w:r>
      <w:r w:rsidR="00124333">
        <w:rPr>
          <w:rFonts w:hint="eastAsia"/>
          <w:noProof/>
          <w:color w:val="000000"/>
          <w:szCs w:val="21"/>
        </w:rPr>
        <w:t>信息成为一个研究热点</w:t>
      </w:r>
      <w:r w:rsidR="00970F97">
        <w:rPr>
          <w:rFonts w:hint="eastAsia"/>
          <w:noProof/>
          <w:color w:val="000000"/>
          <w:szCs w:val="21"/>
        </w:rPr>
        <w:t>.</w:t>
      </w:r>
      <w:r w:rsidR="00124333">
        <w:rPr>
          <w:rFonts w:hint="eastAsia"/>
          <w:noProof/>
          <w:color w:val="000000"/>
          <w:szCs w:val="21"/>
        </w:rPr>
        <w:t>本文首先</w:t>
      </w:r>
      <w:r w:rsidR="00A47B74">
        <w:rPr>
          <w:rFonts w:hint="eastAsia"/>
          <w:noProof/>
          <w:color w:val="000000"/>
          <w:szCs w:val="21"/>
        </w:rPr>
        <w:t>简单介绍了</w:t>
      </w:r>
      <w:r w:rsidR="00124333">
        <w:rPr>
          <w:rFonts w:hint="eastAsia"/>
          <w:noProof/>
          <w:color w:val="000000"/>
          <w:szCs w:val="21"/>
        </w:rPr>
        <w:t>教育信息的数据挖掘工作</w:t>
      </w:r>
      <w:r w:rsidR="00970F97">
        <w:rPr>
          <w:rFonts w:hint="eastAsia"/>
          <w:noProof/>
          <w:color w:val="000000"/>
          <w:szCs w:val="21"/>
        </w:rPr>
        <w:t>,</w:t>
      </w:r>
      <w:r w:rsidR="00124333">
        <w:rPr>
          <w:rFonts w:hint="eastAsia"/>
          <w:noProof/>
          <w:color w:val="000000"/>
          <w:szCs w:val="21"/>
        </w:rPr>
        <w:t>并指</w:t>
      </w:r>
      <w:r w:rsidR="00A47B74">
        <w:rPr>
          <w:rFonts w:hint="eastAsia"/>
          <w:noProof/>
          <w:color w:val="000000"/>
          <w:szCs w:val="21"/>
        </w:rPr>
        <w:t>出</w:t>
      </w:r>
      <w:r w:rsidR="00124333">
        <w:rPr>
          <w:rFonts w:hint="eastAsia"/>
          <w:noProof/>
          <w:color w:val="000000"/>
          <w:szCs w:val="21"/>
        </w:rPr>
        <w:t>传统</w:t>
      </w:r>
      <w:r w:rsidR="00A4131A">
        <w:rPr>
          <w:rFonts w:hint="eastAsia"/>
          <w:noProof/>
          <w:color w:val="000000"/>
          <w:szCs w:val="21"/>
        </w:rPr>
        <w:t>关联</w:t>
      </w:r>
      <w:r w:rsidR="00124333">
        <w:rPr>
          <w:rFonts w:hint="eastAsia"/>
          <w:noProof/>
          <w:color w:val="000000"/>
          <w:szCs w:val="21"/>
        </w:rPr>
        <w:t>挖掘算法在挖掘教学信息上的缺陷</w:t>
      </w:r>
      <w:r w:rsidR="00970F97">
        <w:rPr>
          <w:rFonts w:hint="eastAsia"/>
          <w:noProof/>
          <w:color w:val="000000"/>
          <w:szCs w:val="21"/>
        </w:rPr>
        <w:t>.</w:t>
      </w:r>
      <w:r w:rsidR="00124333">
        <w:rPr>
          <w:rFonts w:hint="eastAsia"/>
          <w:noProof/>
          <w:color w:val="000000"/>
          <w:szCs w:val="21"/>
        </w:rPr>
        <w:t>接着</w:t>
      </w:r>
      <w:r w:rsidR="00970F97">
        <w:rPr>
          <w:rFonts w:hint="eastAsia"/>
          <w:noProof/>
          <w:color w:val="000000"/>
          <w:szCs w:val="21"/>
        </w:rPr>
        <w:t>,</w:t>
      </w:r>
      <w:r w:rsidR="00124333">
        <w:rPr>
          <w:rFonts w:hint="eastAsia"/>
          <w:noProof/>
          <w:color w:val="000000"/>
          <w:szCs w:val="21"/>
        </w:rPr>
        <w:t>提出关联模式数据挖掘算法</w:t>
      </w:r>
      <w:r w:rsidR="00970F97">
        <w:rPr>
          <w:rFonts w:hint="eastAsia"/>
          <w:noProof/>
          <w:color w:val="000000"/>
          <w:szCs w:val="21"/>
        </w:rPr>
        <w:t>,</w:t>
      </w:r>
      <w:r w:rsidR="00124333">
        <w:rPr>
          <w:rFonts w:hint="eastAsia"/>
          <w:noProof/>
          <w:color w:val="000000"/>
          <w:szCs w:val="21"/>
        </w:rPr>
        <w:t>并通过真实</w:t>
      </w:r>
      <w:r w:rsidR="00A47B74">
        <w:rPr>
          <w:rFonts w:hint="eastAsia"/>
          <w:noProof/>
          <w:color w:val="000000"/>
          <w:szCs w:val="21"/>
        </w:rPr>
        <w:t>的教学</w:t>
      </w:r>
      <w:r w:rsidR="00124333">
        <w:rPr>
          <w:rFonts w:hint="eastAsia"/>
          <w:noProof/>
          <w:color w:val="000000"/>
          <w:szCs w:val="21"/>
        </w:rPr>
        <w:t>数据进行模拟验证</w:t>
      </w:r>
      <w:r w:rsidR="00970F97">
        <w:rPr>
          <w:rFonts w:hint="eastAsia"/>
          <w:noProof/>
          <w:color w:val="000000"/>
          <w:szCs w:val="21"/>
        </w:rPr>
        <w:t>.</w:t>
      </w:r>
      <w:r w:rsidR="00A47B74">
        <w:rPr>
          <w:rFonts w:hint="eastAsia"/>
          <w:noProof/>
          <w:color w:val="000000"/>
          <w:szCs w:val="21"/>
        </w:rPr>
        <w:t>实验验证表明</w:t>
      </w:r>
      <w:r w:rsidR="00A47B74">
        <w:rPr>
          <w:rFonts w:hint="eastAsia"/>
          <w:noProof/>
          <w:color w:val="000000"/>
          <w:szCs w:val="21"/>
        </w:rPr>
        <w:t>:</w:t>
      </w:r>
      <w:r w:rsidR="008D2BD8">
        <w:rPr>
          <w:rFonts w:hint="eastAsia"/>
          <w:noProof/>
          <w:color w:val="000000"/>
          <w:szCs w:val="21"/>
        </w:rPr>
        <w:t>新提出的教学数据挖掘算法能够较为准确的挖掘出两门课程之间的关联关系。</w:t>
      </w:r>
    </w:p>
    <w:p w14:paraId="516BF32F" w14:textId="77777777" w:rsidR="00A15077" w:rsidRDefault="00A15077">
      <w:pPr>
        <w:pStyle w:val="ae"/>
        <w:ind w:left="798" w:hanging="798"/>
        <w:rPr>
          <w:rFonts w:hint="eastAsia"/>
          <w:color w:val="000000"/>
        </w:rPr>
      </w:pPr>
      <w:r>
        <w:rPr>
          <w:rFonts w:ascii="黑体" w:eastAsia="黑体" w:hint="eastAsia"/>
          <w:color w:val="000000"/>
        </w:rPr>
        <w:t>关键词</w:t>
      </w:r>
      <w:r>
        <w:rPr>
          <w:rFonts w:hint="eastAsia"/>
          <w:color w:val="000000"/>
        </w:rPr>
        <w:t>:</w:t>
      </w:r>
      <w:r>
        <w:rPr>
          <w:rFonts w:hint="eastAsia"/>
          <w:color w:val="000000"/>
        </w:rPr>
        <w:tab/>
      </w:r>
      <w:r w:rsidR="00124333">
        <w:rPr>
          <w:rFonts w:hint="eastAsia"/>
          <w:color w:val="000000"/>
        </w:rPr>
        <w:t>数据挖掘</w:t>
      </w:r>
      <w:r>
        <w:rPr>
          <w:rFonts w:hint="eastAsia"/>
          <w:color w:val="000000"/>
        </w:rPr>
        <w:t>;</w:t>
      </w:r>
      <w:r w:rsidR="00124333">
        <w:rPr>
          <w:rFonts w:hint="eastAsia"/>
          <w:color w:val="000000"/>
        </w:rPr>
        <w:t>教学数据</w:t>
      </w:r>
      <w:r>
        <w:rPr>
          <w:rFonts w:hint="eastAsia"/>
          <w:color w:val="000000"/>
        </w:rPr>
        <w:t>;</w:t>
      </w:r>
      <w:r w:rsidR="00124333">
        <w:rPr>
          <w:rFonts w:hint="eastAsia"/>
          <w:color w:val="000000"/>
        </w:rPr>
        <w:t>关联模式</w:t>
      </w:r>
      <w:r>
        <w:rPr>
          <w:rFonts w:hint="eastAsia"/>
          <w:color w:val="000000"/>
        </w:rPr>
        <w:t>;</w:t>
      </w:r>
      <w:r w:rsidR="00124333">
        <w:rPr>
          <w:rFonts w:hint="eastAsia"/>
          <w:color w:val="000000"/>
        </w:rPr>
        <w:t>数据验证</w:t>
      </w:r>
    </w:p>
    <w:p w14:paraId="355D452A" w14:textId="77777777" w:rsidR="00A15077" w:rsidRDefault="00A15077">
      <w:pPr>
        <w:pStyle w:val="Title"/>
        <w:spacing w:before="0"/>
        <w:rPr>
          <w:rFonts w:hint="eastAsia"/>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14:paraId="56333619" w14:textId="77777777" w:rsidR="00694F18" w:rsidRDefault="00694F18">
      <w:pPr>
        <w:pStyle w:val="a1"/>
        <w:ind w:firstLine="372"/>
        <w:rPr>
          <w:rFonts w:hint="eastAsia"/>
        </w:rPr>
      </w:pPr>
    </w:p>
    <w:p w14:paraId="05AF2EC2" w14:textId="77777777" w:rsidR="006E5125" w:rsidRDefault="006E5125">
      <w:pPr>
        <w:pStyle w:val="a1"/>
        <w:ind w:firstLine="372"/>
        <w:rPr>
          <w:rFonts w:hint="eastAsia"/>
        </w:rPr>
      </w:pPr>
      <w:r>
        <w:rPr>
          <w:rFonts w:hint="eastAsia"/>
        </w:rPr>
        <w:t>随着大数据时代的到来</w:t>
      </w:r>
      <w:r w:rsidR="00970F97">
        <w:rPr>
          <w:rFonts w:hint="eastAsia"/>
        </w:rPr>
        <w:t>,</w:t>
      </w:r>
      <w:r>
        <w:rPr>
          <w:rFonts w:hint="eastAsia"/>
        </w:rPr>
        <w:t>每时每刻均会产生数量巨大的数据</w:t>
      </w:r>
      <w:r w:rsidR="00970F97">
        <w:rPr>
          <w:rFonts w:hint="eastAsia"/>
        </w:rPr>
        <w:t>.</w:t>
      </w:r>
      <w:r>
        <w:rPr>
          <w:rFonts w:hint="eastAsia"/>
        </w:rPr>
        <w:t>在这些数据中</w:t>
      </w:r>
      <w:r w:rsidR="00970F97">
        <w:rPr>
          <w:rFonts w:hint="eastAsia"/>
        </w:rPr>
        <w:t>,</w:t>
      </w:r>
      <w:r>
        <w:rPr>
          <w:rFonts w:hint="eastAsia"/>
        </w:rPr>
        <w:t>教学数据占据了很大比例</w:t>
      </w:r>
      <w:r w:rsidR="00970F97">
        <w:rPr>
          <w:rFonts w:hint="eastAsia"/>
        </w:rPr>
        <w:t>.</w:t>
      </w:r>
      <w:r>
        <w:rPr>
          <w:rFonts w:hint="eastAsia"/>
        </w:rPr>
        <w:t>如何在如此多且纷杂的教学数据中挖掘出有价值的信息</w:t>
      </w:r>
      <w:r w:rsidR="00970F97">
        <w:rPr>
          <w:rFonts w:hint="eastAsia"/>
        </w:rPr>
        <w:t>,</w:t>
      </w:r>
      <w:r w:rsidR="00F45AB7">
        <w:rPr>
          <w:rFonts w:hint="eastAsia"/>
        </w:rPr>
        <w:t>用以</w:t>
      </w:r>
      <w:r>
        <w:rPr>
          <w:rFonts w:hint="eastAsia"/>
        </w:rPr>
        <w:t>优化教育服务成为了数据挖掘方面的一个热点</w:t>
      </w:r>
      <w:r w:rsidR="00970F97">
        <w:rPr>
          <w:rFonts w:hint="eastAsia"/>
        </w:rPr>
        <w:t>.</w:t>
      </w:r>
      <w:r w:rsidR="00D43DA6">
        <w:rPr>
          <w:rFonts w:hint="eastAsia"/>
        </w:rPr>
        <w:t>不少研究者将数据研究算法与教学数据结合</w:t>
      </w:r>
      <w:r w:rsidR="00970F97">
        <w:rPr>
          <w:rFonts w:hint="eastAsia"/>
        </w:rPr>
        <w:t>,</w:t>
      </w:r>
      <w:r w:rsidR="00D43DA6">
        <w:rPr>
          <w:rFonts w:hint="eastAsia"/>
        </w:rPr>
        <w:t>进行了教学数据的挖掘探索</w:t>
      </w:r>
      <w:r w:rsidR="00970F97">
        <w:rPr>
          <w:rFonts w:hint="eastAsia"/>
        </w:rPr>
        <w:t>.</w:t>
      </w:r>
    </w:p>
    <w:p w14:paraId="2CA17B81" w14:textId="77777777" w:rsidR="00437AC4" w:rsidRPr="00AC17B5" w:rsidRDefault="00437AC4" w:rsidP="00437AC4">
      <w:pPr>
        <w:autoSpaceDE w:val="0"/>
        <w:autoSpaceDN w:val="0"/>
        <w:adjustRightInd w:val="0"/>
        <w:ind w:firstLineChars="200" w:firstLine="372"/>
        <w:rPr>
          <w:szCs w:val="21"/>
        </w:rPr>
      </w:pPr>
      <w:r>
        <w:rPr>
          <w:rFonts w:hint="eastAsia"/>
          <w:szCs w:val="21"/>
        </w:rPr>
        <w:t>在传统教学中</w:t>
      </w:r>
      <w:r w:rsidR="00970F97">
        <w:rPr>
          <w:rFonts w:hint="eastAsia"/>
          <w:szCs w:val="21"/>
        </w:rPr>
        <w:t>,</w:t>
      </w:r>
      <w:r w:rsidRPr="00A45F77">
        <w:rPr>
          <w:szCs w:val="21"/>
        </w:rPr>
        <w:t>Snajeev</w:t>
      </w:r>
      <w:r>
        <w:rPr>
          <w:rFonts w:hint="eastAsia"/>
          <w:szCs w:val="21"/>
          <w:vertAlign w:val="superscript"/>
        </w:rPr>
        <w:t>[1]</w:t>
      </w:r>
      <w:r>
        <w:rPr>
          <w:rFonts w:hint="eastAsia"/>
          <w:szCs w:val="21"/>
        </w:rPr>
        <w:t>首次将数据挖掘应用到大学数据库中挖掘满足特定模式的人群</w:t>
      </w:r>
      <w:r w:rsidR="00970F97">
        <w:rPr>
          <w:rFonts w:hint="eastAsia"/>
          <w:szCs w:val="21"/>
        </w:rPr>
        <w:t>,</w:t>
      </w:r>
      <w:r>
        <w:rPr>
          <w:rFonts w:hint="eastAsia"/>
          <w:szCs w:val="21"/>
        </w:rPr>
        <w:t>最后将</w:t>
      </w:r>
      <w:r w:rsidRPr="00A45F77">
        <w:rPr>
          <w:rFonts w:hint="eastAsia"/>
          <w:szCs w:val="21"/>
        </w:rPr>
        <w:t>实验的结果</w:t>
      </w:r>
      <w:r>
        <w:rPr>
          <w:rFonts w:hint="eastAsia"/>
          <w:szCs w:val="21"/>
        </w:rPr>
        <w:t>作为学校制定政策的参考</w:t>
      </w:r>
      <w:r w:rsidR="00970F97">
        <w:rPr>
          <w:rFonts w:hint="eastAsia"/>
          <w:szCs w:val="21"/>
        </w:rPr>
        <w:t>.</w:t>
      </w:r>
      <w:r>
        <w:rPr>
          <w:rFonts w:hint="eastAsia"/>
          <w:szCs w:val="21"/>
        </w:rPr>
        <w:t>Dillon</w:t>
      </w:r>
      <w:r>
        <w:rPr>
          <w:rFonts w:hint="eastAsia"/>
          <w:szCs w:val="21"/>
          <w:vertAlign w:val="superscript"/>
        </w:rPr>
        <w:t>[2]</w:t>
      </w:r>
      <w:r>
        <w:rPr>
          <w:rFonts w:hint="eastAsia"/>
          <w:szCs w:val="21"/>
        </w:rPr>
        <w:t>利用多种聚类方法将</w:t>
      </w:r>
      <w:r>
        <w:rPr>
          <w:rFonts w:hint="eastAsia"/>
          <w:szCs w:val="21"/>
        </w:rPr>
        <w:t>1278</w:t>
      </w:r>
      <w:r>
        <w:rPr>
          <w:rFonts w:hint="eastAsia"/>
          <w:szCs w:val="21"/>
        </w:rPr>
        <w:t>名学生聚类</w:t>
      </w:r>
      <w:r w:rsidR="00970F97">
        <w:rPr>
          <w:rFonts w:hint="eastAsia"/>
          <w:szCs w:val="21"/>
        </w:rPr>
        <w:t>,</w:t>
      </w:r>
      <w:r>
        <w:rPr>
          <w:rFonts w:hint="eastAsia"/>
          <w:szCs w:val="21"/>
        </w:rPr>
        <w:t>根据聚类的结果分析学生内在的驱动力以及以后从事研究的潜力</w:t>
      </w:r>
      <w:r w:rsidR="00970F97">
        <w:rPr>
          <w:rFonts w:hint="eastAsia"/>
          <w:szCs w:val="21"/>
        </w:rPr>
        <w:t>.</w:t>
      </w:r>
      <w:r>
        <w:rPr>
          <w:szCs w:val="21"/>
        </w:rPr>
        <w:t>B</w:t>
      </w:r>
      <w:r w:rsidRPr="00A45F77">
        <w:rPr>
          <w:rFonts w:hint="eastAsia"/>
          <w:szCs w:val="21"/>
        </w:rPr>
        <w:t>ecker</w:t>
      </w:r>
      <w:r>
        <w:rPr>
          <w:rFonts w:hint="eastAsia"/>
          <w:szCs w:val="21"/>
          <w:vertAlign w:val="superscript"/>
        </w:rPr>
        <w:t>[3]</w:t>
      </w:r>
      <w:r>
        <w:rPr>
          <w:rFonts w:hint="eastAsia"/>
          <w:szCs w:val="21"/>
        </w:rPr>
        <w:t>利用数据挖掘技术</w:t>
      </w:r>
      <w:r w:rsidRPr="00A45F77">
        <w:rPr>
          <w:rFonts w:hint="eastAsia"/>
          <w:szCs w:val="21"/>
        </w:rPr>
        <w:t>探究课程的改革</w:t>
      </w:r>
      <w:r>
        <w:rPr>
          <w:rFonts w:hint="eastAsia"/>
          <w:szCs w:val="21"/>
        </w:rPr>
        <w:t>是否对学生的学习或者其他方面产生了影响</w:t>
      </w:r>
      <w:r w:rsidR="00970F97">
        <w:rPr>
          <w:rFonts w:hint="eastAsia"/>
          <w:szCs w:val="21"/>
        </w:rPr>
        <w:t>,</w:t>
      </w:r>
      <w:r>
        <w:rPr>
          <w:rFonts w:hint="eastAsia"/>
          <w:szCs w:val="21"/>
        </w:rPr>
        <w:t>他们通过关联规则</w:t>
      </w:r>
      <w:r w:rsidR="00031B41">
        <w:rPr>
          <w:rFonts w:hint="eastAsia"/>
          <w:szCs w:val="21"/>
        </w:rPr>
        <w:t>和</w:t>
      </w:r>
      <w:r>
        <w:rPr>
          <w:rFonts w:hint="eastAsia"/>
          <w:szCs w:val="21"/>
        </w:rPr>
        <w:t>分类等挖掘方法</w:t>
      </w:r>
      <w:r w:rsidRPr="00A45F77">
        <w:rPr>
          <w:rFonts w:hint="eastAsia"/>
          <w:szCs w:val="21"/>
        </w:rPr>
        <w:t>对课程改革</w:t>
      </w:r>
      <w:r>
        <w:rPr>
          <w:rFonts w:hint="eastAsia"/>
          <w:szCs w:val="21"/>
        </w:rPr>
        <w:t>的结果</w:t>
      </w:r>
      <w:r w:rsidRPr="00A45F77">
        <w:rPr>
          <w:rFonts w:hint="eastAsia"/>
          <w:szCs w:val="21"/>
        </w:rPr>
        <w:t>进行评估</w:t>
      </w:r>
      <w:r w:rsidR="00970F97">
        <w:rPr>
          <w:rFonts w:hint="eastAsia"/>
          <w:szCs w:val="21"/>
        </w:rPr>
        <w:t>.</w:t>
      </w:r>
      <w:r w:rsidRPr="00D9341C">
        <w:rPr>
          <w:szCs w:val="21"/>
        </w:rPr>
        <w:t>Ma</w:t>
      </w:r>
      <w:r>
        <w:rPr>
          <w:rFonts w:hint="eastAsia"/>
          <w:szCs w:val="21"/>
          <w:vertAlign w:val="superscript"/>
        </w:rPr>
        <w:t>[4]</w:t>
      </w:r>
      <w:r>
        <w:rPr>
          <w:rFonts w:hint="eastAsia"/>
          <w:szCs w:val="21"/>
        </w:rPr>
        <w:t>在关联规则的基础上通过打分函数对所有的学生进行打分</w:t>
      </w:r>
      <w:r w:rsidR="00970F97">
        <w:rPr>
          <w:rFonts w:hint="eastAsia"/>
          <w:szCs w:val="21"/>
        </w:rPr>
        <w:t>,</w:t>
      </w:r>
      <w:r>
        <w:rPr>
          <w:rFonts w:hint="eastAsia"/>
          <w:szCs w:val="21"/>
        </w:rPr>
        <w:t>然后选择潜在落后的学生</w:t>
      </w:r>
      <w:r w:rsidR="00970F97">
        <w:rPr>
          <w:rFonts w:hint="eastAsia"/>
          <w:szCs w:val="21"/>
        </w:rPr>
        <w:t>,</w:t>
      </w:r>
      <w:r>
        <w:rPr>
          <w:rFonts w:hint="eastAsia"/>
          <w:szCs w:val="21"/>
        </w:rPr>
        <w:t>并向</w:t>
      </w:r>
      <w:r w:rsidRPr="00A45F77">
        <w:rPr>
          <w:rFonts w:hint="eastAsia"/>
          <w:szCs w:val="21"/>
        </w:rPr>
        <w:t>他们推荐课程</w:t>
      </w:r>
      <w:r w:rsidR="00970F97">
        <w:rPr>
          <w:rFonts w:hint="eastAsia"/>
          <w:szCs w:val="21"/>
        </w:rPr>
        <w:t>.</w:t>
      </w:r>
      <w:r>
        <w:rPr>
          <w:rFonts w:hint="eastAsia"/>
          <w:szCs w:val="21"/>
        </w:rPr>
        <w:t>M Ramaswami</w:t>
      </w:r>
      <w:r w:rsidR="00120290">
        <w:rPr>
          <w:rFonts w:hint="eastAsia"/>
          <w:szCs w:val="21"/>
          <w:vertAlign w:val="superscript"/>
        </w:rPr>
        <w:t>[5]</w:t>
      </w:r>
      <w:r>
        <w:rPr>
          <w:rFonts w:hint="eastAsia"/>
          <w:szCs w:val="21"/>
        </w:rPr>
        <w:t>利用</w:t>
      </w:r>
      <w:r>
        <w:rPr>
          <w:rFonts w:hint="eastAsia"/>
          <w:szCs w:val="21"/>
        </w:rPr>
        <w:t>1000</w:t>
      </w:r>
      <w:r>
        <w:rPr>
          <w:rFonts w:hint="eastAsia"/>
          <w:szCs w:val="21"/>
        </w:rPr>
        <w:t>条数据对</w:t>
      </w:r>
      <w:r>
        <w:rPr>
          <w:rFonts w:hint="eastAsia"/>
          <w:szCs w:val="21"/>
        </w:rPr>
        <w:t>730</w:t>
      </w:r>
      <w:r>
        <w:rPr>
          <w:rFonts w:hint="eastAsia"/>
          <w:szCs w:val="21"/>
        </w:rPr>
        <w:t>名学生的表现行为进行建模</w:t>
      </w:r>
      <w:r w:rsidR="00970F97">
        <w:rPr>
          <w:rFonts w:hint="eastAsia"/>
          <w:szCs w:val="21"/>
        </w:rPr>
        <w:t>,</w:t>
      </w:r>
      <w:r>
        <w:rPr>
          <w:rFonts w:hint="eastAsia"/>
          <w:szCs w:val="21"/>
        </w:rPr>
        <w:t>并且将模型应用到学生的行为以及表现的预测上</w:t>
      </w:r>
      <w:r w:rsidR="00970F97">
        <w:rPr>
          <w:rFonts w:hint="eastAsia"/>
          <w:szCs w:val="21"/>
        </w:rPr>
        <w:t>,</w:t>
      </w:r>
      <w:r>
        <w:rPr>
          <w:rFonts w:hint="eastAsia"/>
          <w:szCs w:val="21"/>
        </w:rPr>
        <w:t>以便对表现不好的学生给予建议</w:t>
      </w:r>
      <w:r w:rsidR="00970F97">
        <w:rPr>
          <w:rFonts w:hint="eastAsia"/>
          <w:szCs w:val="21"/>
        </w:rPr>
        <w:t>.</w:t>
      </w:r>
      <w:r w:rsidRPr="00A45F77">
        <w:rPr>
          <w:szCs w:val="21"/>
        </w:rPr>
        <w:t>Luan</w:t>
      </w:r>
      <w:r w:rsidR="00120290">
        <w:rPr>
          <w:rFonts w:hint="eastAsia"/>
          <w:szCs w:val="21"/>
          <w:vertAlign w:val="superscript"/>
        </w:rPr>
        <w:t>[6]</w:t>
      </w:r>
      <w:r w:rsidRPr="00A45F77">
        <w:rPr>
          <w:rFonts w:hint="eastAsia"/>
          <w:szCs w:val="21"/>
        </w:rPr>
        <w:t>利用聚类以</w:t>
      </w:r>
      <w:r>
        <w:rPr>
          <w:rFonts w:hint="eastAsia"/>
          <w:szCs w:val="21"/>
        </w:rPr>
        <w:t>及决策树的算法</w:t>
      </w:r>
      <w:r w:rsidRPr="00A45F77">
        <w:rPr>
          <w:rFonts w:hint="eastAsia"/>
          <w:szCs w:val="21"/>
        </w:rPr>
        <w:t>帮助学校管理者更好的分配学习资源</w:t>
      </w:r>
      <w:r w:rsidR="00970F97">
        <w:rPr>
          <w:rFonts w:hint="eastAsia"/>
          <w:szCs w:val="21"/>
        </w:rPr>
        <w:t>.</w:t>
      </w:r>
      <w:r>
        <w:rPr>
          <w:rFonts w:hint="eastAsia"/>
          <w:szCs w:val="21"/>
        </w:rPr>
        <w:t>Haiyun</w:t>
      </w:r>
      <w:r w:rsidRPr="00A45F77">
        <w:rPr>
          <w:rFonts w:hint="eastAsia"/>
          <w:szCs w:val="21"/>
        </w:rPr>
        <w:t>Bian</w:t>
      </w:r>
      <w:r w:rsidR="00120290">
        <w:rPr>
          <w:rFonts w:hint="eastAsia"/>
          <w:szCs w:val="21"/>
          <w:vertAlign w:val="superscript"/>
        </w:rPr>
        <w:t>[7]</w:t>
      </w:r>
      <w:r w:rsidRPr="00A45F77">
        <w:rPr>
          <w:rFonts w:hint="eastAsia"/>
          <w:szCs w:val="21"/>
        </w:rPr>
        <w:t>分析了针对教学数据中不同的聚类算法的优缺点</w:t>
      </w:r>
      <w:r w:rsidR="00970F97">
        <w:rPr>
          <w:rFonts w:hint="eastAsia"/>
          <w:szCs w:val="21"/>
        </w:rPr>
        <w:t>.</w:t>
      </w:r>
      <w:r w:rsidRPr="00A45F77">
        <w:rPr>
          <w:rFonts w:hint="eastAsia"/>
          <w:szCs w:val="21"/>
        </w:rPr>
        <w:t>Xin</w:t>
      </w:r>
      <w:r w:rsidR="00120290">
        <w:rPr>
          <w:rFonts w:hint="eastAsia"/>
          <w:szCs w:val="21"/>
          <w:vertAlign w:val="superscript"/>
        </w:rPr>
        <w:t>[8]</w:t>
      </w:r>
      <w:r>
        <w:rPr>
          <w:rFonts w:hint="eastAsia"/>
          <w:szCs w:val="21"/>
        </w:rPr>
        <w:t>通过给予规则</w:t>
      </w:r>
      <w:r w:rsidRPr="00A45F77">
        <w:rPr>
          <w:rFonts w:hint="eastAsia"/>
          <w:szCs w:val="21"/>
        </w:rPr>
        <w:t>权重</w:t>
      </w:r>
      <w:r>
        <w:rPr>
          <w:rFonts w:hint="eastAsia"/>
          <w:szCs w:val="21"/>
        </w:rPr>
        <w:t>对关联规则挖掘方法进行改进</w:t>
      </w:r>
      <w:r w:rsidR="00970F97">
        <w:rPr>
          <w:rFonts w:hint="eastAsia"/>
          <w:szCs w:val="21"/>
        </w:rPr>
        <w:t>,</w:t>
      </w:r>
      <w:r w:rsidRPr="00A45F77">
        <w:rPr>
          <w:rFonts w:hint="eastAsia"/>
          <w:szCs w:val="21"/>
        </w:rPr>
        <w:t>并将改进后的算法</w:t>
      </w:r>
      <w:r>
        <w:rPr>
          <w:rFonts w:hint="eastAsia"/>
          <w:szCs w:val="21"/>
        </w:rPr>
        <w:t>应用到教学数据中</w:t>
      </w:r>
      <w:r w:rsidR="00970F97">
        <w:rPr>
          <w:rFonts w:hint="eastAsia"/>
          <w:szCs w:val="21"/>
        </w:rPr>
        <w:t>,</w:t>
      </w:r>
      <w:r>
        <w:rPr>
          <w:rFonts w:hint="eastAsia"/>
          <w:szCs w:val="21"/>
        </w:rPr>
        <w:t>实验表明改进的算法发现了更多有价值的规则</w:t>
      </w:r>
      <w:r w:rsidR="00970F97">
        <w:rPr>
          <w:rFonts w:hint="eastAsia"/>
          <w:szCs w:val="21"/>
        </w:rPr>
        <w:t>.</w:t>
      </w:r>
      <w:r w:rsidRPr="00861DB2">
        <w:rPr>
          <w:szCs w:val="21"/>
        </w:rPr>
        <w:t>Yadav</w:t>
      </w:r>
      <w:r w:rsidR="00120290">
        <w:rPr>
          <w:rFonts w:hint="eastAsia"/>
          <w:szCs w:val="21"/>
          <w:vertAlign w:val="superscript"/>
        </w:rPr>
        <w:t>[9]</w:t>
      </w:r>
      <w:r>
        <w:rPr>
          <w:rFonts w:hint="eastAsia"/>
          <w:szCs w:val="21"/>
        </w:rPr>
        <w:t>将决策树用于</w:t>
      </w:r>
      <w:r>
        <w:rPr>
          <w:rFonts w:hint="eastAsia"/>
          <w:szCs w:val="21"/>
        </w:rPr>
        <w:t>48</w:t>
      </w:r>
      <w:r>
        <w:rPr>
          <w:rFonts w:hint="eastAsia"/>
          <w:szCs w:val="21"/>
        </w:rPr>
        <w:t>名学生以往的数据上建立模型</w:t>
      </w:r>
      <w:r w:rsidR="00970F97">
        <w:rPr>
          <w:rFonts w:hint="eastAsia"/>
          <w:szCs w:val="21"/>
        </w:rPr>
        <w:t>,</w:t>
      </w:r>
      <w:r>
        <w:rPr>
          <w:rFonts w:hint="eastAsia"/>
          <w:szCs w:val="21"/>
        </w:rPr>
        <w:t>然后将模型用于预测其他学生的变现</w:t>
      </w:r>
      <w:r w:rsidR="00970F97">
        <w:rPr>
          <w:rFonts w:hint="eastAsia"/>
          <w:szCs w:val="21"/>
        </w:rPr>
        <w:t>.</w:t>
      </w:r>
      <w:r>
        <w:rPr>
          <w:szCs w:val="21"/>
        </w:rPr>
        <w:t>Singh</w:t>
      </w:r>
      <w:r w:rsidRPr="00861DB2">
        <w:rPr>
          <w:szCs w:val="21"/>
        </w:rPr>
        <w:t>C</w:t>
      </w:r>
      <w:r w:rsidR="00120290">
        <w:rPr>
          <w:rFonts w:hint="eastAsia"/>
          <w:szCs w:val="21"/>
          <w:vertAlign w:val="superscript"/>
        </w:rPr>
        <w:t>[10]</w:t>
      </w:r>
      <w:r>
        <w:rPr>
          <w:rFonts w:hint="eastAsia"/>
          <w:szCs w:val="21"/>
        </w:rPr>
        <w:t>通过将聚类和关联规则挖掘算法用于学生对</w:t>
      </w:r>
      <w:r w:rsidRPr="00A45F77">
        <w:rPr>
          <w:rFonts w:hint="eastAsia"/>
          <w:szCs w:val="21"/>
        </w:rPr>
        <w:t>教学的反馈</w:t>
      </w:r>
      <w:r>
        <w:rPr>
          <w:rFonts w:hint="eastAsia"/>
          <w:szCs w:val="21"/>
        </w:rPr>
        <w:t>信息中</w:t>
      </w:r>
      <w:r w:rsidR="00970F97">
        <w:rPr>
          <w:rFonts w:hint="eastAsia"/>
          <w:szCs w:val="21"/>
        </w:rPr>
        <w:t>,</w:t>
      </w:r>
      <w:r w:rsidRPr="00A45F77">
        <w:rPr>
          <w:rFonts w:hint="eastAsia"/>
          <w:szCs w:val="21"/>
        </w:rPr>
        <w:t>发现教师表现以及行为的潜在倾向性</w:t>
      </w:r>
      <w:r w:rsidR="00970F97">
        <w:rPr>
          <w:rFonts w:hint="eastAsia"/>
          <w:szCs w:val="21"/>
        </w:rPr>
        <w:t>.</w:t>
      </w:r>
      <w:r w:rsidRPr="00AC17B5">
        <w:rPr>
          <w:szCs w:val="21"/>
        </w:rPr>
        <w:t>González-Brenes</w:t>
      </w:r>
      <w:r w:rsidR="00120290">
        <w:rPr>
          <w:rFonts w:hint="eastAsia"/>
          <w:szCs w:val="21"/>
          <w:vertAlign w:val="superscript"/>
        </w:rPr>
        <w:t>[11]</w:t>
      </w:r>
      <w:r>
        <w:rPr>
          <w:rFonts w:hint="eastAsia"/>
          <w:szCs w:val="21"/>
        </w:rPr>
        <w:t>通过将隐马尔科模型用</w:t>
      </w:r>
      <w:r w:rsidR="00F45AB7">
        <w:rPr>
          <w:rFonts w:hint="eastAsia"/>
          <w:szCs w:val="21"/>
        </w:rPr>
        <w:t>于</w:t>
      </w:r>
      <w:r>
        <w:rPr>
          <w:rFonts w:hint="eastAsia"/>
          <w:szCs w:val="21"/>
        </w:rPr>
        <w:t>128</w:t>
      </w:r>
      <w:r>
        <w:rPr>
          <w:rFonts w:hint="eastAsia"/>
          <w:szCs w:val="21"/>
        </w:rPr>
        <w:t>名学生的数据对学生进行建模</w:t>
      </w:r>
      <w:r w:rsidR="00970F97">
        <w:rPr>
          <w:rFonts w:hint="eastAsia"/>
          <w:szCs w:val="21"/>
        </w:rPr>
        <w:t>,</w:t>
      </w:r>
      <w:r>
        <w:rPr>
          <w:rFonts w:hint="eastAsia"/>
          <w:szCs w:val="21"/>
        </w:rPr>
        <w:t>以便发现学生对于某项技能的熟练程度</w:t>
      </w:r>
      <w:r w:rsidR="00970F97">
        <w:rPr>
          <w:rFonts w:hint="eastAsia"/>
          <w:szCs w:val="21"/>
        </w:rPr>
        <w:t>.</w:t>
      </w:r>
      <w:r w:rsidRPr="00F4209E">
        <w:rPr>
          <w:szCs w:val="21"/>
        </w:rPr>
        <w:t>Toscher A</w:t>
      </w:r>
      <w:r w:rsidR="00120290">
        <w:rPr>
          <w:rFonts w:hint="eastAsia"/>
          <w:szCs w:val="21"/>
          <w:vertAlign w:val="superscript"/>
        </w:rPr>
        <w:t>[12]</w:t>
      </w:r>
      <w:r w:rsidRPr="00F4209E">
        <w:rPr>
          <w:rFonts w:hint="eastAsia"/>
          <w:szCs w:val="21"/>
        </w:rPr>
        <w:t>将改进协同过滤算法用</w:t>
      </w:r>
      <w:r w:rsidR="00F45AB7">
        <w:rPr>
          <w:rFonts w:hint="eastAsia"/>
          <w:szCs w:val="21"/>
        </w:rPr>
        <w:t>于</w:t>
      </w:r>
      <w:r w:rsidRPr="00F4209E">
        <w:rPr>
          <w:rFonts w:hint="eastAsia"/>
          <w:szCs w:val="21"/>
        </w:rPr>
        <w:t>对学生问答问题</w:t>
      </w:r>
      <w:r>
        <w:rPr>
          <w:rFonts w:hint="eastAsia"/>
          <w:szCs w:val="21"/>
        </w:rPr>
        <w:t>可能性的</w:t>
      </w:r>
      <w:r w:rsidRPr="00F4209E">
        <w:rPr>
          <w:rFonts w:hint="eastAsia"/>
          <w:szCs w:val="21"/>
        </w:rPr>
        <w:t>预测上</w:t>
      </w:r>
      <w:r w:rsidR="00970F97">
        <w:rPr>
          <w:rFonts w:hint="eastAsia"/>
          <w:szCs w:val="21"/>
        </w:rPr>
        <w:t>.</w:t>
      </w:r>
    </w:p>
    <w:p w14:paraId="4A0BD217" w14:textId="77777777" w:rsidR="00437AC4" w:rsidRDefault="00437AC4" w:rsidP="00437AC4">
      <w:pPr>
        <w:autoSpaceDE w:val="0"/>
        <w:autoSpaceDN w:val="0"/>
        <w:adjustRightInd w:val="0"/>
        <w:ind w:firstLineChars="200" w:firstLine="372"/>
        <w:rPr>
          <w:rFonts w:hint="eastAsia"/>
          <w:szCs w:val="21"/>
        </w:rPr>
      </w:pPr>
      <w:r>
        <w:rPr>
          <w:rFonts w:hint="eastAsia"/>
          <w:szCs w:val="21"/>
        </w:rPr>
        <w:t>针对在线学习系统的数据</w:t>
      </w:r>
      <w:r w:rsidRPr="00A45F77">
        <w:rPr>
          <w:rFonts w:hint="eastAsia"/>
          <w:szCs w:val="21"/>
        </w:rPr>
        <w:t>挖掘</w:t>
      </w:r>
      <w:r w:rsidR="00120290">
        <w:rPr>
          <w:rFonts w:hint="eastAsia"/>
          <w:szCs w:val="21"/>
        </w:rPr>
        <w:t>也</w:t>
      </w:r>
      <w:r w:rsidRPr="00A45F77">
        <w:rPr>
          <w:rFonts w:hint="eastAsia"/>
          <w:szCs w:val="21"/>
        </w:rPr>
        <w:t>已经存在了很多的研究成果</w:t>
      </w:r>
      <w:r w:rsidR="00970F97">
        <w:rPr>
          <w:rFonts w:hint="eastAsia"/>
          <w:szCs w:val="21"/>
        </w:rPr>
        <w:t>,</w:t>
      </w:r>
      <w:r w:rsidRPr="00A45F77">
        <w:rPr>
          <w:rFonts w:hint="eastAsia"/>
          <w:szCs w:val="21"/>
        </w:rPr>
        <w:t>当前对于在线学习中教学数据的挖掘主要是针对日志进行挖掘</w:t>
      </w:r>
      <w:ins w:id="1" w:author="Windows 用户" w:date="2016-08-26T11:20:00Z">
        <w:r w:rsidR="009C4885">
          <w:rPr>
            <w:rFonts w:hint="eastAsia"/>
            <w:szCs w:val="21"/>
          </w:rPr>
          <w:t>.</w:t>
        </w:r>
      </w:ins>
      <w:r w:rsidRPr="00A45F77">
        <w:rPr>
          <w:rFonts w:hint="eastAsia"/>
          <w:szCs w:val="21"/>
        </w:rPr>
        <w:t>如梁燕红</w:t>
      </w:r>
      <w:r w:rsidR="00120290">
        <w:rPr>
          <w:rFonts w:hint="eastAsia"/>
          <w:szCs w:val="21"/>
          <w:vertAlign w:val="superscript"/>
        </w:rPr>
        <w:t>[13]</w:t>
      </w:r>
      <w:r w:rsidRPr="00A45F77">
        <w:rPr>
          <w:rFonts w:hint="eastAsia"/>
          <w:szCs w:val="21"/>
        </w:rPr>
        <w:t>利用</w:t>
      </w:r>
      <w:r w:rsidRPr="00A45F77">
        <w:rPr>
          <w:rFonts w:hint="eastAsia"/>
          <w:szCs w:val="21"/>
        </w:rPr>
        <w:t>Web</w:t>
      </w:r>
      <w:r>
        <w:rPr>
          <w:szCs w:val="21"/>
        </w:rPr>
        <w:t>日志挖掘技术</w:t>
      </w:r>
      <w:r w:rsidRPr="00A45F77">
        <w:rPr>
          <w:szCs w:val="21"/>
        </w:rPr>
        <w:t>对在线教学数据进行分析</w:t>
      </w:r>
      <w:r w:rsidR="00970F97">
        <w:rPr>
          <w:rFonts w:hint="eastAsia"/>
          <w:szCs w:val="21"/>
        </w:rPr>
        <w:t>,</w:t>
      </w:r>
      <w:r>
        <w:rPr>
          <w:szCs w:val="21"/>
        </w:rPr>
        <w:t>通过</w:t>
      </w:r>
      <w:r w:rsidRPr="00A45F77">
        <w:rPr>
          <w:szCs w:val="21"/>
        </w:rPr>
        <w:t>对知识点网页访问的</w:t>
      </w:r>
      <w:r w:rsidRPr="00A45F77">
        <w:rPr>
          <w:rFonts w:hint="eastAsia"/>
          <w:szCs w:val="21"/>
        </w:rPr>
        <w:t>频度进行统计</w:t>
      </w:r>
      <w:r w:rsidR="00970F97">
        <w:rPr>
          <w:rFonts w:hint="eastAsia"/>
          <w:szCs w:val="21"/>
        </w:rPr>
        <w:t>,</w:t>
      </w:r>
      <w:r>
        <w:rPr>
          <w:rFonts w:hint="eastAsia"/>
          <w:szCs w:val="21"/>
        </w:rPr>
        <w:t>以此确定学生兴趣点以及对应的知识难点</w:t>
      </w:r>
      <w:r w:rsidR="00970F97">
        <w:rPr>
          <w:rFonts w:hint="eastAsia"/>
          <w:szCs w:val="21"/>
        </w:rPr>
        <w:t>,</w:t>
      </w:r>
      <w:r>
        <w:rPr>
          <w:rFonts w:hint="eastAsia"/>
          <w:szCs w:val="21"/>
        </w:rPr>
        <w:t>通过</w:t>
      </w:r>
      <w:r w:rsidRPr="00A45F77">
        <w:rPr>
          <w:rFonts w:hint="eastAsia"/>
          <w:szCs w:val="21"/>
        </w:rPr>
        <w:t>这些分析可以有效的调整和改进教学策略</w:t>
      </w:r>
      <w:r w:rsidR="00970F97">
        <w:rPr>
          <w:rFonts w:hint="eastAsia"/>
          <w:szCs w:val="21"/>
        </w:rPr>
        <w:t>.</w:t>
      </w:r>
      <w:r w:rsidRPr="00A45F77">
        <w:rPr>
          <w:rFonts w:hint="eastAsia"/>
          <w:szCs w:val="21"/>
        </w:rPr>
        <w:t>卢朝晖等</w:t>
      </w:r>
      <w:r w:rsidR="00120290">
        <w:rPr>
          <w:rFonts w:hint="eastAsia"/>
          <w:szCs w:val="21"/>
          <w:vertAlign w:val="superscript"/>
        </w:rPr>
        <w:t>[14]</w:t>
      </w:r>
      <w:r w:rsidRPr="00A45F77">
        <w:rPr>
          <w:rFonts w:hint="eastAsia"/>
          <w:szCs w:val="21"/>
        </w:rPr>
        <w:t>提出了基于</w:t>
      </w:r>
      <w:r w:rsidRPr="00A45F77">
        <w:rPr>
          <w:rFonts w:hint="eastAsia"/>
          <w:szCs w:val="21"/>
        </w:rPr>
        <w:t>Web</w:t>
      </w:r>
      <w:r>
        <w:rPr>
          <w:rFonts w:hint="eastAsia"/>
          <w:szCs w:val="21"/>
        </w:rPr>
        <w:t>的教学反馈系统</w:t>
      </w:r>
      <w:r w:rsidR="00970F97">
        <w:rPr>
          <w:rFonts w:hint="eastAsia"/>
          <w:szCs w:val="21"/>
        </w:rPr>
        <w:t>,</w:t>
      </w:r>
      <w:r>
        <w:rPr>
          <w:rFonts w:hint="eastAsia"/>
          <w:szCs w:val="21"/>
        </w:rPr>
        <w:t>通过挖掘学生用户日志中的联系</w:t>
      </w:r>
      <w:r w:rsidR="00970F97">
        <w:rPr>
          <w:rFonts w:hint="eastAsia"/>
          <w:szCs w:val="21"/>
        </w:rPr>
        <w:t>,</w:t>
      </w:r>
      <w:r>
        <w:rPr>
          <w:rFonts w:hint="eastAsia"/>
          <w:szCs w:val="21"/>
        </w:rPr>
        <w:t>挖掘出更多的信息和规则</w:t>
      </w:r>
      <w:r w:rsidR="00970F97">
        <w:rPr>
          <w:rFonts w:hint="eastAsia"/>
          <w:szCs w:val="21"/>
        </w:rPr>
        <w:t>,</w:t>
      </w:r>
      <w:r>
        <w:rPr>
          <w:rFonts w:hint="eastAsia"/>
          <w:szCs w:val="21"/>
        </w:rPr>
        <w:t>以便加强对学生</w:t>
      </w:r>
      <w:r w:rsidRPr="00A45F77">
        <w:rPr>
          <w:rFonts w:hint="eastAsia"/>
          <w:szCs w:val="21"/>
        </w:rPr>
        <w:t>的了解</w:t>
      </w:r>
      <w:r w:rsidR="00970F97">
        <w:rPr>
          <w:rFonts w:hint="eastAsia"/>
          <w:szCs w:val="21"/>
        </w:rPr>
        <w:t>.</w:t>
      </w:r>
      <w:r>
        <w:rPr>
          <w:szCs w:val="21"/>
        </w:rPr>
        <w:t>Bedi</w:t>
      </w:r>
      <w:r w:rsidR="00120290">
        <w:rPr>
          <w:rFonts w:hint="eastAsia"/>
          <w:szCs w:val="21"/>
          <w:vertAlign w:val="superscript"/>
        </w:rPr>
        <w:t>[15]</w:t>
      </w:r>
      <w:r>
        <w:rPr>
          <w:rFonts w:hint="eastAsia"/>
          <w:szCs w:val="21"/>
        </w:rPr>
        <w:t>分析了在线学习平台的发展</w:t>
      </w:r>
      <w:r w:rsidR="00970F97">
        <w:rPr>
          <w:rFonts w:hint="eastAsia"/>
          <w:szCs w:val="21"/>
        </w:rPr>
        <w:t>.</w:t>
      </w:r>
      <w:hyperlink r:id="rId8" w:history="1">
        <w:r w:rsidRPr="00E34DD4">
          <w:rPr>
            <w:szCs w:val="21"/>
          </w:rPr>
          <w:t>Chellatamilan</w:t>
        </w:r>
      </w:hyperlink>
      <w:r w:rsidR="00120290">
        <w:rPr>
          <w:rFonts w:hint="eastAsia"/>
          <w:szCs w:val="21"/>
          <w:vertAlign w:val="superscript"/>
        </w:rPr>
        <w:t>[16]</w:t>
      </w:r>
      <w:r w:rsidR="00A04373">
        <w:rPr>
          <w:rFonts w:hint="eastAsia"/>
          <w:szCs w:val="21"/>
        </w:rPr>
        <w:t>讨论</w:t>
      </w:r>
      <w:r>
        <w:rPr>
          <w:rFonts w:hint="eastAsia"/>
          <w:szCs w:val="21"/>
        </w:rPr>
        <w:t>了如何通过对于在线学习平台数据的分析</w:t>
      </w:r>
      <w:r w:rsidR="00970F97">
        <w:rPr>
          <w:rFonts w:hint="eastAsia"/>
          <w:szCs w:val="21"/>
        </w:rPr>
        <w:t>,</w:t>
      </w:r>
      <w:r>
        <w:rPr>
          <w:rFonts w:hint="eastAsia"/>
          <w:szCs w:val="21"/>
        </w:rPr>
        <w:t>更好的向用户推荐课程以及分配资源</w:t>
      </w:r>
      <w:r w:rsidR="00970F97">
        <w:rPr>
          <w:rFonts w:hint="eastAsia"/>
          <w:szCs w:val="21"/>
        </w:rPr>
        <w:t>.</w:t>
      </w:r>
      <w:r w:rsidRPr="00B939BF">
        <w:rPr>
          <w:szCs w:val="21"/>
        </w:rPr>
        <w:t>Zaı¨ane</w:t>
      </w:r>
      <w:r w:rsidR="00120290">
        <w:rPr>
          <w:rFonts w:hint="eastAsia"/>
          <w:szCs w:val="21"/>
          <w:vertAlign w:val="superscript"/>
        </w:rPr>
        <w:t>[17]</w:t>
      </w:r>
      <w:r w:rsidRPr="00B939BF">
        <w:rPr>
          <w:rFonts w:hint="eastAsia"/>
          <w:szCs w:val="21"/>
        </w:rPr>
        <w:t>针对</w:t>
      </w:r>
      <w:r w:rsidRPr="00A45F77">
        <w:rPr>
          <w:rFonts w:hint="eastAsia"/>
          <w:szCs w:val="21"/>
        </w:rPr>
        <w:t>推荐系统的建立和优化</w:t>
      </w:r>
      <w:r>
        <w:rPr>
          <w:rFonts w:hint="eastAsia"/>
          <w:szCs w:val="21"/>
        </w:rPr>
        <w:t>进行了研究</w:t>
      </w:r>
      <w:r w:rsidR="00970F97">
        <w:rPr>
          <w:rFonts w:hint="eastAsia"/>
          <w:szCs w:val="21"/>
        </w:rPr>
        <w:t>.</w:t>
      </w:r>
      <w:r w:rsidRPr="00325288">
        <w:rPr>
          <w:szCs w:val="21"/>
        </w:rPr>
        <w:t>Klašnja-Milićević</w:t>
      </w:r>
      <w:r w:rsidR="00120290">
        <w:rPr>
          <w:rFonts w:hint="eastAsia"/>
          <w:szCs w:val="21"/>
          <w:vertAlign w:val="superscript"/>
        </w:rPr>
        <w:t>[18]</w:t>
      </w:r>
      <w:r>
        <w:rPr>
          <w:rFonts w:hint="eastAsia"/>
          <w:szCs w:val="21"/>
        </w:rPr>
        <w:t>构建了一个能够根据用户兴趣自动调整的推荐系统</w:t>
      </w:r>
      <w:r w:rsidR="00970F97">
        <w:rPr>
          <w:rFonts w:hint="eastAsia"/>
          <w:szCs w:val="21"/>
        </w:rPr>
        <w:t>.</w:t>
      </w:r>
      <w:r w:rsidRPr="009135CB">
        <w:rPr>
          <w:szCs w:val="21"/>
        </w:rPr>
        <w:t>Antonenko</w:t>
      </w:r>
      <w:r w:rsidRPr="00A45F77">
        <w:rPr>
          <w:rFonts w:hint="eastAsia"/>
          <w:szCs w:val="21"/>
        </w:rPr>
        <w:t>PD</w:t>
      </w:r>
      <w:r w:rsidR="00970F97">
        <w:rPr>
          <w:rFonts w:hint="eastAsia"/>
          <w:szCs w:val="21"/>
          <w:vertAlign w:val="superscript"/>
        </w:rPr>
        <w:t>[19]</w:t>
      </w:r>
      <w:r>
        <w:rPr>
          <w:rFonts w:hint="eastAsia"/>
          <w:szCs w:val="21"/>
        </w:rPr>
        <w:t>将聚类分析应用到在线学习系统中</w:t>
      </w:r>
      <w:r w:rsidR="00970F97">
        <w:rPr>
          <w:rFonts w:hint="eastAsia"/>
          <w:szCs w:val="21"/>
        </w:rPr>
        <w:t>,</w:t>
      </w:r>
      <w:r>
        <w:rPr>
          <w:rFonts w:hint="eastAsia"/>
          <w:szCs w:val="21"/>
        </w:rPr>
        <w:t>通过对学生行为的特征进行</w:t>
      </w:r>
      <w:r w:rsidRPr="00A45F77">
        <w:rPr>
          <w:rFonts w:hint="eastAsia"/>
          <w:szCs w:val="21"/>
        </w:rPr>
        <w:t>抽取</w:t>
      </w:r>
      <w:r w:rsidR="00970F97">
        <w:rPr>
          <w:rFonts w:hint="eastAsia"/>
          <w:szCs w:val="21"/>
        </w:rPr>
        <w:t>,</w:t>
      </w:r>
      <w:r w:rsidRPr="00A45F77">
        <w:rPr>
          <w:rFonts w:hint="eastAsia"/>
          <w:szCs w:val="21"/>
        </w:rPr>
        <w:t>利用</w:t>
      </w:r>
      <w:r w:rsidRPr="00A45F77">
        <w:rPr>
          <w:rFonts w:hint="eastAsia"/>
          <w:szCs w:val="21"/>
        </w:rPr>
        <w:t>k-means</w:t>
      </w:r>
      <w:r>
        <w:rPr>
          <w:rFonts w:hint="eastAsia"/>
          <w:szCs w:val="21"/>
        </w:rPr>
        <w:t>和层次聚类算法对学生在解决问题时的行为进行分析</w:t>
      </w:r>
      <w:r w:rsidR="00970F97">
        <w:rPr>
          <w:rFonts w:hint="eastAsia"/>
          <w:szCs w:val="21"/>
        </w:rPr>
        <w:t>.</w:t>
      </w:r>
      <w:r w:rsidRPr="00325288">
        <w:rPr>
          <w:szCs w:val="21"/>
        </w:rPr>
        <w:t>Le Blanc</w:t>
      </w:r>
      <w:r w:rsidR="00970F97">
        <w:rPr>
          <w:rFonts w:hint="eastAsia"/>
          <w:szCs w:val="21"/>
          <w:vertAlign w:val="superscript"/>
        </w:rPr>
        <w:t>[20]</w:t>
      </w:r>
      <w:r w:rsidRPr="00A45F77">
        <w:rPr>
          <w:rFonts w:hint="eastAsia"/>
          <w:szCs w:val="21"/>
        </w:rPr>
        <w:t>利用聚类算法做数据的前期处理</w:t>
      </w:r>
      <w:r w:rsidR="00970F97">
        <w:rPr>
          <w:rFonts w:hint="eastAsia"/>
          <w:szCs w:val="21"/>
        </w:rPr>
        <w:t>,</w:t>
      </w:r>
      <w:r w:rsidRPr="00A45F77">
        <w:rPr>
          <w:rFonts w:hint="eastAsia"/>
          <w:szCs w:val="21"/>
        </w:rPr>
        <w:t>并且将聚类的结果用于</w:t>
      </w:r>
      <w:r>
        <w:rPr>
          <w:rFonts w:hint="eastAsia"/>
          <w:szCs w:val="21"/>
        </w:rPr>
        <w:t>学生群组</w:t>
      </w:r>
      <w:r w:rsidRPr="00A45F77">
        <w:rPr>
          <w:rFonts w:hint="eastAsia"/>
          <w:szCs w:val="21"/>
        </w:rPr>
        <w:t>分类</w:t>
      </w:r>
      <w:r w:rsidR="00970F97">
        <w:rPr>
          <w:rFonts w:hint="eastAsia"/>
          <w:szCs w:val="21"/>
        </w:rPr>
        <w:t>.</w:t>
      </w:r>
      <w:r w:rsidRPr="00A45F77">
        <w:rPr>
          <w:szCs w:val="21"/>
        </w:rPr>
        <w:t>Hamalainen</w:t>
      </w:r>
      <w:r w:rsidR="00970F97">
        <w:rPr>
          <w:rFonts w:hint="eastAsia"/>
          <w:szCs w:val="21"/>
          <w:vertAlign w:val="superscript"/>
        </w:rPr>
        <w:t>[21]</w:t>
      </w:r>
      <w:r w:rsidRPr="00A45F77">
        <w:rPr>
          <w:szCs w:val="21"/>
        </w:rPr>
        <w:t>通过将学生</w:t>
      </w:r>
      <w:r>
        <w:rPr>
          <w:rFonts w:hint="eastAsia"/>
          <w:szCs w:val="21"/>
        </w:rPr>
        <w:t>进行</w:t>
      </w:r>
      <w:r w:rsidRPr="00A45F77">
        <w:rPr>
          <w:szCs w:val="21"/>
        </w:rPr>
        <w:t>聚类</w:t>
      </w:r>
      <w:r w:rsidR="00970F97">
        <w:rPr>
          <w:rFonts w:hint="eastAsia"/>
          <w:szCs w:val="21"/>
        </w:rPr>
        <w:t>,</w:t>
      </w:r>
      <w:r>
        <w:rPr>
          <w:rFonts w:hint="eastAsia"/>
          <w:szCs w:val="21"/>
        </w:rPr>
        <w:t>根据聚类发现的不同学生团体</w:t>
      </w:r>
      <w:r w:rsidR="00970F97">
        <w:rPr>
          <w:rFonts w:hint="eastAsia"/>
          <w:szCs w:val="21"/>
        </w:rPr>
        <w:t>,</w:t>
      </w:r>
      <w:r>
        <w:rPr>
          <w:szCs w:val="21"/>
        </w:rPr>
        <w:t>学校</w:t>
      </w:r>
      <w:r>
        <w:rPr>
          <w:rFonts w:hint="eastAsia"/>
          <w:szCs w:val="21"/>
        </w:rPr>
        <w:t>将</w:t>
      </w:r>
      <w:r>
        <w:rPr>
          <w:szCs w:val="21"/>
        </w:rPr>
        <w:t>给予</w:t>
      </w:r>
      <w:r>
        <w:rPr>
          <w:rFonts w:hint="eastAsia"/>
          <w:szCs w:val="21"/>
        </w:rPr>
        <w:t>不同</w:t>
      </w:r>
      <w:r w:rsidRPr="00A45F77">
        <w:rPr>
          <w:szCs w:val="21"/>
        </w:rPr>
        <w:t>的指导</w:t>
      </w:r>
      <w:r w:rsidR="00970F97">
        <w:rPr>
          <w:rFonts w:hint="eastAsia"/>
          <w:szCs w:val="21"/>
        </w:rPr>
        <w:t>.</w:t>
      </w:r>
      <w:r>
        <w:rPr>
          <w:szCs w:val="21"/>
        </w:rPr>
        <w:t>Jovanovic</w:t>
      </w:r>
      <w:r w:rsidRPr="005E0D8F">
        <w:rPr>
          <w:szCs w:val="21"/>
        </w:rPr>
        <w:t>M</w:t>
      </w:r>
      <w:r w:rsidR="00970F97">
        <w:rPr>
          <w:rFonts w:hint="eastAsia"/>
          <w:szCs w:val="21"/>
          <w:vertAlign w:val="superscript"/>
        </w:rPr>
        <w:t>[22]</w:t>
      </w:r>
      <w:r>
        <w:rPr>
          <w:szCs w:val="21"/>
        </w:rPr>
        <w:t>利用</w:t>
      </w:r>
      <w:r>
        <w:rPr>
          <w:rFonts w:hint="eastAsia"/>
          <w:szCs w:val="21"/>
        </w:rPr>
        <w:t>在线系统的数据对学生进行聚类以及成绩预测</w:t>
      </w:r>
      <w:r w:rsidR="00970F97">
        <w:rPr>
          <w:rFonts w:hint="eastAsia"/>
          <w:szCs w:val="21"/>
        </w:rPr>
        <w:t>.</w:t>
      </w:r>
      <w:r w:rsidRPr="00A45F77">
        <w:rPr>
          <w:szCs w:val="21"/>
        </w:rPr>
        <w:t>Lu</w:t>
      </w:r>
      <w:r w:rsidR="00970F97">
        <w:rPr>
          <w:rFonts w:hint="eastAsia"/>
          <w:szCs w:val="21"/>
          <w:vertAlign w:val="superscript"/>
        </w:rPr>
        <w:t>[23]</w:t>
      </w:r>
      <w:r w:rsidRPr="00A45F77">
        <w:rPr>
          <w:rFonts w:hint="eastAsia"/>
          <w:szCs w:val="21"/>
        </w:rPr>
        <w:t>等通过</w:t>
      </w:r>
      <w:r>
        <w:rPr>
          <w:rFonts w:hint="eastAsia"/>
          <w:szCs w:val="21"/>
        </w:rPr>
        <w:t>关联规则挖掘</w:t>
      </w:r>
      <w:r w:rsidRPr="00A45F77">
        <w:rPr>
          <w:rFonts w:hint="eastAsia"/>
          <w:szCs w:val="21"/>
        </w:rPr>
        <w:t>算法挖掘在线学习系统的日志</w:t>
      </w:r>
      <w:r w:rsidR="00970F97">
        <w:rPr>
          <w:rFonts w:hint="eastAsia"/>
          <w:szCs w:val="21"/>
        </w:rPr>
        <w:t>,</w:t>
      </w:r>
      <w:r w:rsidRPr="00A45F77">
        <w:rPr>
          <w:rFonts w:hint="eastAsia"/>
          <w:szCs w:val="21"/>
        </w:rPr>
        <w:t>根据挖掘出的关联规则主动引导学</w:t>
      </w:r>
      <w:r w:rsidRPr="00A45F77">
        <w:rPr>
          <w:rFonts w:hint="eastAsia"/>
          <w:szCs w:val="21"/>
        </w:rPr>
        <w:lastRenderedPageBreak/>
        <w:t>生的学习活动</w:t>
      </w:r>
      <w:r w:rsidR="00970F97">
        <w:rPr>
          <w:rFonts w:hint="eastAsia"/>
          <w:szCs w:val="21"/>
        </w:rPr>
        <w:t>,</w:t>
      </w:r>
      <w:r w:rsidRPr="00A45F77">
        <w:rPr>
          <w:rFonts w:hint="eastAsia"/>
          <w:szCs w:val="21"/>
        </w:rPr>
        <w:t>并且推荐相关的资料</w:t>
      </w:r>
      <w:r w:rsidR="00970F97">
        <w:rPr>
          <w:rFonts w:hint="eastAsia"/>
          <w:szCs w:val="21"/>
        </w:rPr>
        <w:t>.</w:t>
      </w:r>
      <w:r w:rsidRPr="00A45F77">
        <w:rPr>
          <w:szCs w:val="21"/>
        </w:rPr>
        <w:t>Hwang</w:t>
      </w:r>
      <w:r w:rsidR="00970F97">
        <w:rPr>
          <w:rFonts w:hint="eastAsia"/>
          <w:szCs w:val="21"/>
          <w:vertAlign w:val="superscript"/>
        </w:rPr>
        <w:t>[24]</w:t>
      </w:r>
      <w:r w:rsidRPr="00A45F77">
        <w:rPr>
          <w:rFonts w:hint="eastAsia"/>
          <w:szCs w:val="21"/>
        </w:rPr>
        <w:t>通过</w:t>
      </w:r>
      <w:r>
        <w:rPr>
          <w:rFonts w:hint="eastAsia"/>
          <w:szCs w:val="21"/>
        </w:rPr>
        <w:t>关联关系挖掘</w:t>
      </w:r>
      <w:r w:rsidRPr="00A45F77">
        <w:rPr>
          <w:rFonts w:hint="eastAsia"/>
          <w:szCs w:val="21"/>
        </w:rPr>
        <w:t>算法挖掘学生学习中的问题</w:t>
      </w:r>
      <w:r w:rsidR="00970F97">
        <w:rPr>
          <w:rFonts w:hint="eastAsia"/>
          <w:szCs w:val="21"/>
        </w:rPr>
        <w:t>,</w:t>
      </w:r>
      <w:r w:rsidRPr="00A45F77">
        <w:rPr>
          <w:rFonts w:hint="eastAsia"/>
          <w:szCs w:val="21"/>
        </w:rPr>
        <w:t>并且给予相应的建议</w:t>
      </w:r>
      <w:r w:rsidR="00970F97">
        <w:rPr>
          <w:rFonts w:hint="eastAsia"/>
          <w:szCs w:val="21"/>
        </w:rPr>
        <w:t>.</w:t>
      </w:r>
      <w:r w:rsidRPr="007A37CD">
        <w:rPr>
          <w:szCs w:val="21"/>
          <w:rPrChange w:id="2" w:author="Windows 用户" w:date="2016-08-26T11:25:00Z">
            <w:rPr>
              <w:rFonts w:ascii="Arial" w:hAnsi="Arial" w:cs="Arial"/>
              <w:color w:val="222222"/>
              <w:sz w:val="20"/>
              <w:shd w:val="clear" w:color="auto" w:fill="FFFFFF"/>
            </w:rPr>
          </w:rPrChange>
        </w:rPr>
        <w:t>García E</w:t>
      </w:r>
      <w:r w:rsidR="00970F97">
        <w:rPr>
          <w:rFonts w:ascii="Arial" w:hAnsi="Arial" w:cs="Arial" w:hint="eastAsia"/>
          <w:color w:val="222222"/>
          <w:sz w:val="20"/>
          <w:shd w:val="clear" w:color="auto" w:fill="FFFFFF"/>
          <w:vertAlign w:val="superscript"/>
        </w:rPr>
        <w:t>[25]</w:t>
      </w:r>
      <w:r>
        <w:rPr>
          <w:rFonts w:hint="eastAsia"/>
          <w:szCs w:val="21"/>
        </w:rPr>
        <w:t>实现了一个</w:t>
      </w:r>
      <w:r>
        <w:rPr>
          <w:szCs w:val="21"/>
        </w:rPr>
        <w:t>关联关系挖掘</w:t>
      </w:r>
      <w:r>
        <w:rPr>
          <w:rFonts w:hint="eastAsia"/>
          <w:szCs w:val="21"/>
        </w:rPr>
        <w:t>算法为基础的工具</w:t>
      </w:r>
      <w:r w:rsidR="00970F97">
        <w:rPr>
          <w:rFonts w:hint="eastAsia"/>
          <w:szCs w:val="21"/>
        </w:rPr>
        <w:t>,</w:t>
      </w:r>
      <w:r>
        <w:rPr>
          <w:rFonts w:hint="eastAsia"/>
          <w:szCs w:val="21"/>
        </w:rPr>
        <w:t>并且利用该工具分析在线学习系统的数据</w:t>
      </w:r>
      <w:r w:rsidR="00970F97">
        <w:rPr>
          <w:rFonts w:hint="eastAsia"/>
          <w:szCs w:val="21"/>
        </w:rPr>
        <w:t>,</w:t>
      </w:r>
      <w:r>
        <w:rPr>
          <w:rFonts w:hint="eastAsia"/>
          <w:szCs w:val="21"/>
        </w:rPr>
        <w:t>进而引导教学改进以及课程</w:t>
      </w:r>
      <w:r w:rsidR="00970F97">
        <w:rPr>
          <w:rFonts w:hint="eastAsia"/>
          <w:szCs w:val="21"/>
        </w:rPr>
        <w:t>.</w:t>
      </w:r>
      <w:r>
        <w:rPr>
          <w:szCs w:val="21"/>
        </w:rPr>
        <w:t>C Romero</w:t>
      </w:r>
      <w:r w:rsidR="00970F97">
        <w:rPr>
          <w:rFonts w:hint="eastAsia"/>
          <w:szCs w:val="21"/>
          <w:vertAlign w:val="superscript"/>
        </w:rPr>
        <w:t>[26]</w:t>
      </w:r>
      <w:r>
        <w:rPr>
          <w:rFonts w:hint="eastAsia"/>
          <w:szCs w:val="21"/>
        </w:rPr>
        <w:t>利用以往大约</w:t>
      </w:r>
      <w:r>
        <w:rPr>
          <w:rFonts w:hint="eastAsia"/>
          <w:szCs w:val="21"/>
        </w:rPr>
        <w:t>600</w:t>
      </w:r>
      <w:r>
        <w:rPr>
          <w:rFonts w:hint="eastAsia"/>
          <w:szCs w:val="21"/>
        </w:rPr>
        <w:t>名学生的数据预测特定的一门课程的成绩</w:t>
      </w:r>
      <w:r w:rsidR="00970F97">
        <w:rPr>
          <w:rFonts w:hint="eastAsia"/>
          <w:szCs w:val="21"/>
        </w:rPr>
        <w:t>.</w:t>
      </w:r>
      <w:r w:rsidRPr="00A45F77">
        <w:rPr>
          <w:szCs w:val="21"/>
        </w:rPr>
        <w:t>Kim</w:t>
      </w:r>
      <w:r w:rsidR="00970F97">
        <w:rPr>
          <w:rFonts w:hint="eastAsia"/>
          <w:szCs w:val="21"/>
          <w:vertAlign w:val="superscript"/>
        </w:rPr>
        <w:t>[27]</w:t>
      </w:r>
      <w:r>
        <w:rPr>
          <w:szCs w:val="21"/>
        </w:rPr>
        <w:t>通过文本挖掘的方法对在线学习系统</w:t>
      </w:r>
      <w:r w:rsidRPr="00A45F77">
        <w:rPr>
          <w:szCs w:val="21"/>
        </w:rPr>
        <w:t>论坛中讨论的主题进行分类</w:t>
      </w:r>
      <w:r w:rsidR="00970F97">
        <w:rPr>
          <w:rFonts w:hint="eastAsia"/>
          <w:szCs w:val="21"/>
        </w:rPr>
        <w:t>.</w:t>
      </w:r>
    </w:p>
    <w:p w14:paraId="4287881C" w14:textId="77777777" w:rsidR="00970F97" w:rsidRPr="00434DA6" w:rsidRDefault="00970F97" w:rsidP="00437AC4">
      <w:pPr>
        <w:autoSpaceDE w:val="0"/>
        <w:autoSpaceDN w:val="0"/>
        <w:adjustRightInd w:val="0"/>
        <w:ind w:firstLineChars="200" w:firstLine="372"/>
        <w:rPr>
          <w:rFonts w:hint="eastAsia"/>
          <w:szCs w:val="21"/>
        </w:rPr>
      </w:pPr>
      <w:r>
        <w:rPr>
          <w:rFonts w:hint="eastAsia"/>
          <w:szCs w:val="21"/>
        </w:rPr>
        <w:t>尽管已经存在了如此多对于教学数据挖掘的研究</w:t>
      </w:r>
      <w:r w:rsidR="00A0613C">
        <w:rPr>
          <w:rFonts w:hint="eastAsia"/>
          <w:szCs w:val="21"/>
        </w:rPr>
        <w:t>,</w:t>
      </w:r>
      <w:r>
        <w:rPr>
          <w:rFonts w:hint="eastAsia"/>
          <w:szCs w:val="21"/>
        </w:rPr>
        <w:t>但是并没有人针对教学数据中的课程间</w:t>
      </w:r>
      <w:r w:rsidR="001342F0">
        <w:rPr>
          <w:rFonts w:hint="eastAsia"/>
          <w:szCs w:val="21"/>
        </w:rPr>
        <w:t>关系</w:t>
      </w:r>
      <w:r>
        <w:rPr>
          <w:rFonts w:hint="eastAsia"/>
          <w:szCs w:val="21"/>
        </w:rPr>
        <w:t>进行研究</w:t>
      </w:r>
      <w:r w:rsidR="00A0613C">
        <w:rPr>
          <w:rFonts w:hint="eastAsia"/>
          <w:szCs w:val="21"/>
        </w:rPr>
        <w:t>,</w:t>
      </w:r>
      <w:r w:rsidR="00F67870">
        <w:rPr>
          <w:rFonts w:hint="eastAsia"/>
          <w:szCs w:val="21"/>
        </w:rPr>
        <w:t>本文将主要致力于通过分析两门学科之间的学生成绩挖掘这两门课程间的关联关系</w:t>
      </w:r>
      <w:r w:rsidR="00A0613C">
        <w:rPr>
          <w:rFonts w:hint="eastAsia"/>
          <w:szCs w:val="21"/>
        </w:rPr>
        <w:t>.</w:t>
      </w:r>
      <w:r w:rsidR="003A0F7F">
        <w:rPr>
          <w:rFonts w:hint="eastAsia"/>
          <w:szCs w:val="21"/>
        </w:rPr>
        <w:t>本文提出上升与下降模式挖掘算法与正常规则与异常规则挖掘算法</w:t>
      </w:r>
      <w:r w:rsidR="00434DA6">
        <w:rPr>
          <w:rFonts w:hint="eastAsia"/>
          <w:szCs w:val="21"/>
        </w:rPr>
        <w:t>.</w:t>
      </w:r>
      <w:r w:rsidR="00127179">
        <w:rPr>
          <w:rFonts w:hint="eastAsia"/>
          <w:szCs w:val="21"/>
        </w:rPr>
        <w:t>上升与下降模式挖掘算法主要针对有等级的事务</w:t>
      </w:r>
      <w:r w:rsidR="00434DA6">
        <w:rPr>
          <w:rFonts w:hint="eastAsia"/>
          <w:szCs w:val="21"/>
        </w:rPr>
        <w:t>,</w:t>
      </w:r>
      <w:r w:rsidR="00127179">
        <w:rPr>
          <w:rFonts w:hint="eastAsia"/>
          <w:szCs w:val="21"/>
        </w:rPr>
        <w:t>挖掘出</w:t>
      </w:r>
      <w:r w:rsidR="001342F0">
        <w:rPr>
          <w:rFonts w:hint="eastAsia"/>
          <w:szCs w:val="21"/>
        </w:rPr>
        <w:t>它</w:t>
      </w:r>
      <w:r w:rsidR="00127179">
        <w:rPr>
          <w:rFonts w:hint="eastAsia"/>
          <w:szCs w:val="21"/>
        </w:rPr>
        <w:t>们等级上升或者下降的关系</w:t>
      </w:r>
      <w:r w:rsidR="00434DA6">
        <w:rPr>
          <w:rFonts w:hint="eastAsia"/>
          <w:szCs w:val="21"/>
        </w:rPr>
        <w:t>.</w:t>
      </w:r>
      <w:r w:rsidR="00F67870">
        <w:rPr>
          <w:rFonts w:hint="eastAsia"/>
          <w:szCs w:val="21"/>
        </w:rPr>
        <w:t>在得到其上升或者下降关系之后</w:t>
      </w:r>
      <w:r w:rsidR="00865945">
        <w:rPr>
          <w:rFonts w:hint="eastAsia"/>
          <w:szCs w:val="21"/>
        </w:rPr>
        <w:t>,</w:t>
      </w:r>
      <w:r w:rsidR="00F67870">
        <w:rPr>
          <w:rFonts w:hint="eastAsia"/>
          <w:szCs w:val="21"/>
        </w:rPr>
        <w:t>可以通过</w:t>
      </w:r>
      <w:r w:rsidR="00127179">
        <w:rPr>
          <w:rFonts w:hint="eastAsia"/>
          <w:szCs w:val="21"/>
        </w:rPr>
        <w:t>正常与异常规则</w:t>
      </w:r>
      <w:r w:rsidR="00434DA6">
        <w:rPr>
          <w:rFonts w:hint="eastAsia"/>
          <w:szCs w:val="21"/>
        </w:rPr>
        <w:t>可以挖掘出</w:t>
      </w:r>
      <w:r w:rsidR="00F67870">
        <w:rPr>
          <w:rFonts w:hint="eastAsia"/>
          <w:szCs w:val="21"/>
        </w:rPr>
        <w:t>两门课程之间的异常规则集合</w:t>
      </w:r>
      <w:r w:rsidR="00434DA6">
        <w:rPr>
          <w:rFonts w:hint="eastAsia"/>
          <w:szCs w:val="21"/>
        </w:rPr>
        <w:t>,</w:t>
      </w:r>
      <w:r w:rsidR="00127179">
        <w:rPr>
          <w:rFonts w:hint="eastAsia"/>
          <w:szCs w:val="21"/>
        </w:rPr>
        <w:t>挖掘算法</w:t>
      </w:r>
      <w:r w:rsidR="00434DA6">
        <w:rPr>
          <w:rFonts w:hint="eastAsia"/>
          <w:szCs w:val="21"/>
        </w:rPr>
        <w:t>挖掘出</w:t>
      </w:r>
      <w:r w:rsidR="00F67870">
        <w:rPr>
          <w:rFonts w:hint="eastAsia"/>
          <w:szCs w:val="21"/>
        </w:rPr>
        <w:t>的</w:t>
      </w:r>
      <w:r w:rsidR="00434DA6">
        <w:rPr>
          <w:rFonts w:hint="eastAsia"/>
          <w:szCs w:val="21"/>
        </w:rPr>
        <w:t>异常规则</w:t>
      </w:r>
      <w:r w:rsidR="00F67870">
        <w:rPr>
          <w:rFonts w:hint="eastAsia"/>
          <w:szCs w:val="21"/>
        </w:rPr>
        <w:t>集合之中包含的异常规则</w:t>
      </w:r>
      <w:r w:rsidR="00CC0282">
        <w:rPr>
          <w:rFonts w:hint="eastAsia"/>
          <w:szCs w:val="21"/>
        </w:rPr>
        <w:t>越多</w:t>
      </w:r>
      <w:r w:rsidR="00434DA6">
        <w:rPr>
          <w:rFonts w:hint="eastAsia"/>
          <w:szCs w:val="21"/>
        </w:rPr>
        <w:t>,</w:t>
      </w:r>
      <w:r w:rsidR="0065145B">
        <w:rPr>
          <w:rFonts w:hint="eastAsia"/>
          <w:szCs w:val="21"/>
        </w:rPr>
        <w:t>则说明二者关联度越小</w:t>
      </w:r>
      <w:r w:rsidR="00434DA6">
        <w:rPr>
          <w:rFonts w:hint="eastAsia"/>
          <w:szCs w:val="21"/>
        </w:rPr>
        <w:t>.</w:t>
      </w:r>
      <w:r w:rsidR="00F67870">
        <w:rPr>
          <w:rFonts w:hint="eastAsia"/>
          <w:szCs w:val="21"/>
        </w:rPr>
        <w:t>最后通过数学公式进行规范</w:t>
      </w:r>
      <w:r w:rsidR="00F345ED">
        <w:rPr>
          <w:rFonts w:hint="eastAsia"/>
          <w:szCs w:val="21"/>
        </w:rPr>
        <w:t>,</w:t>
      </w:r>
      <w:r w:rsidR="00183491">
        <w:rPr>
          <w:rFonts w:hint="eastAsia"/>
          <w:szCs w:val="21"/>
        </w:rPr>
        <w:t>可以</w:t>
      </w:r>
      <w:r w:rsidR="008A1754">
        <w:rPr>
          <w:rFonts w:hint="eastAsia"/>
          <w:szCs w:val="21"/>
        </w:rPr>
        <w:t>清晰地</w:t>
      </w:r>
      <w:r w:rsidR="00F345ED">
        <w:rPr>
          <w:rFonts w:hint="eastAsia"/>
          <w:szCs w:val="21"/>
        </w:rPr>
        <w:t>的</w:t>
      </w:r>
      <w:r w:rsidR="008A1754">
        <w:rPr>
          <w:rFonts w:hint="eastAsia"/>
          <w:szCs w:val="21"/>
        </w:rPr>
        <w:t>表示</w:t>
      </w:r>
      <w:r w:rsidR="00183491">
        <w:rPr>
          <w:rFonts w:hint="eastAsia"/>
          <w:szCs w:val="21"/>
        </w:rPr>
        <w:t>出两课程之间关联关系的强弱</w:t>
      </w:r>
      <w:r w:rsidR="00F345ED">
        <w:rPr>
          <w:rFonts w:hint="eastAsia"/>
          <w:szCs w:val="21"/>
        </w:rPr>
        <w:t>.</w:t>
      </w:r>
    </w:p>
    <w:p w14:paraId="647D6626" w14:textId="77777777" w:rsidR="00A0613C" w:rsidRPr="00A45F77" w:rsidRDefault="00A0613C" w:rsidP="00437AC4">
      <w:pPr>
        <w:autoSpaceDE w:val="0"/>
        <w:autoSpaceDN w:val="0"/>
        <w:adjustRightInd w:val="0"/>
        <w:ind w:firstLineChars="200" w:firstLine="372"/>
        <w:rPr>
          <w:szCs w:val="21"/>
        </w:rPr>
      </w:pPr>
      <w:r>
        <w:rPr>
          <w:rFonts w:hint="eastAsia"/>
          <w:szCs w:val="21"/>
        </w:rPr>
        <w:t>本文的第</w:t>
      </w:r>
      <w:r w:rsidRPr="00A0613C">
        <w:rPr>
          <w:szCs w:val="21"/>
        </w:rPr>
        <w:t>1</w:t>
      </w:r>
      <w:r>
        <w:rPr>
          <w:rFonts w:hint="eastAsia"/>
          <w:szCs w:val="21"/>
        </w:rPr>
        <w:t>节主要对传统的</w:t>
      </w:r>
      <w:r w:rsidRPr="00D35C2D">
        <w:t>关联关系（</w:t>
      </w:r>
      <w:r w:rsidRPr="00D35C2D">
        <w:t>association rules</w:t>
      </w:r>
      <w:r w:rsidRPr="00D35C2D">
        <w:t>）挖掘</w:t>
      </w:r>
      <w:r>
        <w:rPr>
          <w:rFonts w:hint="eastAsia"/>
        </w:rPr>
        <w:t>的主要缺陷进行分析</w:t>
      </w:r>
      <w:r>
        <w:rPr>
          <w:rFonts w:hint="eastAsia"/>
        </w:rPr>
        <w:t>.</w:t>
      </w:r>
      <w:r>
        <w:rPr>
          <w:rFonts w:hint="eastAsia"/>
        </w:rPr>
        <w:t>第</w:t>
      </w:r>
      <w:r>
        <w:rPr>
          <w:rFonts w:hint="eastAsia"/>
        </w:rPr>
        <w:t>2</w:t>
      </w:r>
      <w:r>
        <w:rPr>
          <w:rFonts w:hint="eastAsia"/>
        </w:rPr>
        <w:t>节针对关联关系挖掘的主要缺陷提出一种新的挖掘关联模式挖掘算法</w:t>
      </w:r>
      <w:r>
        <w:rPr>
          <w:rFonts w:hint="eastAsia"/>
        </w:rPr>
        <w:t>.</w:t>
      </w:r>
      <w:r>
        <w:rPr>
          <w:rFonts w:hint="eastAsia"/>
        </w:rPr>
        <w:t>第</w:t>
      </w:r>
      <w:r>
        <w:rPr>
          <w:rFonts w:hint="eastAsia"/>
        </w:rPr>
        <w:t>3</w:t>
      </w:r>
      <w:r>
        <w:rPr>
          <w:rFonts w:hint="eastAsia"/>
        </w:rPr>
        <w:t>节利用真实</w:t>
      </w:r>
      <w:r w:rsidRPr="00CC0282">
        <w:rPr>
          <w:rFonts w:hint="eastAsia"/>
        </w:rPr>
        <w:t>的教学数据</w:t>
      </w:r>
      <w:r>
        <w:rPr>
          <w:rFonts w:hint="eastAsia"/>
        </w:rPr>
        <w:t>进行检验</w:t>
      </w:r>
      <w:r>
        <w:rPr>
          <w:rFonts w:hint="eastAsia"/>
        </w:rPr>
        <w:t>.</w:t>
      </w:r>
      <w:r>
        <w:rPr>
          <w:rFonts w:hint="eastAsia"/>
        </w:rPr>
        <w:t>第</w:t>
      </w:r>
      <w:r>
        <w:rPr>
          <w:rFonts w:hint="eastAsia"/>
        </w:rPr>
        <w:t>4</w:t>
      </w:r>
      <w:r>
        <w:rPr>
          <w:rFonts w:hint="eastAsia"/>
        </w:rPr>
        <w:t>节</w:t>
      </w:r>
      <w:r w:rsidR="001342F0">
        <w:rPr>
          <w:rFonts w:hint="eastAsia"/>
        </w:rPr>
        <w:t>总结全文</w:t>
      </w:r>
      <w:r>
        <w:rPr>
          <w:rFonts w:hint="eastAsia"/>
        </w:rPr>
        <w:t>.</w:t>
      </w:r>
    </w:p>
    <w:p w14:paraId="39C4A0B0" w14:textId="77777777" w:rsidR="00A15077" w:rsidRDefault="00A0613C">
      <w:pPr>
        <w:pStyle w:val="1"/>
      </w:pPr>
      <w:r>
        <w:rPr>
          <w:rFonts w:hint="eastAsia"/>
        </w:rPr>
        <w:t>传统</w:t>
      </w:r>
      <w:r w:rsidRPr="00D35C2D">
        <w:t>关联关系（</w:t>
      </w:r>
      <w:r w:rsidRPr="00D35C2D">
        <w:t>association rules</w:t>
      </w:r>
      <w:r w:rsidRPr="00D35C2D">
        <w:t>）挖掘</w:t>
      </w:r>
      <w:r>
        <w:rPr>
          <w:rFonts w:hint="eastAsia"/>
        </w:rPr>
        <w:t>缺陷</w:t>
      </w:r>
    </w:p>
    <w:p w14:paraId="47555475" w14:textId="77777777" w:rsidR="00A15077" w:rsidRDefault="00A0613C">
      <w:pPr>
        <w:pStyle w:val="a1"/>
        <w:ind w:firstLine="372"/>
      </w:pPr>
      <w:r>
        <w:rPr>
          <w:rFonts w:hint="eastAsia"/>
        </w:rPr>
        <w:t>传统的</w:t>
      </w:r>
      <w:r>
        <w:rPr>
          <w:rFonts w:hint="eastAsia"/>
          <w:szCs w:val="21"/>
        </w:rPr>
        <w:t>关联规则挖掘分为两个</w:t>
      </w:r>
      <w:r w:rsidR="000958F6">
        <w:rPr>
          <w:rFonts w:hint="eastAsia"/>
          <w:szCs w:val="21"/>
        </w:rPr>
        <w:t>步骤</w:t>
      </w:r>
      <w:r w:rsidR="00CA6EBD">
        <w:rPr>
          <w:rFonts w:hint="eastAsia"/>
          <w:szCs w:val="21"/>
        </w:rPr>
        <w:t>:</w:t>
      </w:r>
      <w:r w:rsidR="000958F6">
        <w:rPr>
          <w:rFonts w:hint="eastAsia"/>
          <w:szCs w:val="21"/>
        </w:rPr>
        <w:t>第一步</w:t>
      </w:r>
      <w:r>
        <w:rPr>
          <w:rFonts w:hint="eastAsia"/>
          <w:szCs w:val="21"/>
        </w:rPr>
        <w:t>是频繁项集挖掘</w:t>
      </w:r>
      <w:r w:rsidR="008D2BD8">
        <w:rPr>
          <w:szCs w:val="21"/>
        </w:rPr>
        <w:t>;</w:t>
      </w:r>
      <w:r>
        <w:rPr>
          <w:rFonts w:hint="eastAsia"/>
          <w:szCs w:val="21"/>
        </w:rPr>
        <w:t>第</w:t>
      </w:r>
      <w:r w:rsidR="000958F6">
        <w:rPr>
          <w:rFonts w:hint="eastAsia"/>
          <w:szCs w:val="21"/>
        </w:rPr>
        <w:t>二步</w:t>
      </w:r>
      <w:r>
        <w:rPr>
          <w:rFonts w:hint="eastAsia"/>
          <w:szCs w:val="21"/>
        </w:rPr>
        <w:t>是强关联规则挖掘</w:t>
      </w:r>
      <w:r w:rsidR="00210855">
        <w:rPr>
          <w:rFonts w:hint="eastAsia"/>
          <w:szCs w:val="21"/>
        </w:rPr>
        <w:t>.</w:t>
      </w:r>
      <w:r w:rsidRPr="008B55C2">
        <w:rPr>
          <w:rFonts w:hint="eastAsia"/>
          <w:szCs w:val="21"/>
        </w:rPr>
        <w:t>频繁项集挖掘的主要算法包括</w:t>
      </w:r>
      <w:r w:rsidRPr="00A45F77">
        <w:rPr>
          <w:szCs w:val="21"/>
        </w:rPr>
        <w:t>Aprori</w:t>
      </w:r>
      <w:r>
        <w:rPr>
          <w:rFonts w:hint="eastAsia"/>
          <w:szCs w:val="21"/>
          <w:vertAlign w:val="superscript"/>
        </w:rPr>
        <w:t>[28]</w:t>
      </w:r>
      <w:r w:rsidRPr="008B55C2">
        <w:rPr>
          <w:rFonts w:hint="eastAsia"/>
          <w:szCs w:val="21"/>
        </w:rPr>
        <w:t>算法和</w:t>
      </w:r>
      <w:r w:rsidRPr="00A45F77">
        <w:rPr>
          <w:rFonts w:hint="eastAsia"/>
          <w:szCs w:val="21"/>
        </w:rPr>
        <w:t>FP</w:t>
      </w:r>
      <w:r w:rsidRPr="00A45F77">
        <w:rPr>
          <w:rFonts w:hint="eastAsia"/>
          <w:szCs w:val="21"/>
        </w:rPr>
        <w:t>－</w:t>
      </w:r>
      <w:r w:rsidRPr="00A45F77">
        <w:rPr>
          <w:rFonts w:hint="eastAsia"/>
          <w:szCs w:val="21"/>
        </w:rPr>
        <w:t>Tree</w:t>
      </w:r>
      <w:r>
        <w:rPr>
          <w:rFonts w:hint="eastAsia"/>
          <w:szCs w:val="21"/>
          <w:vertAlign w:val="superscript"/>
        </w:rPr>
        <w:t>[29]</w:t>
      </w:r>
      <w:r w:rsidRPr="008B55C2">
        <w:rPr>
          <w:rFonts w:hint="eastAsia"/>
          <w:szCs w:val="21"/>
        </w:rPr>
        <w:t>算法</w:t>
      </w:r>
      <w:r w:rsidR="008D2BD8">
        <w:rPr>
          <w:szCs w:val="21"/>
        </w:rPr>
        <w:t>:</w:t>
      </w:r>
      <w:r w:rsidRPr="008B55C2">
        <w:rPr>
          <w:szCs w:val="21"/>
        </w:rPr>
        <w:t>Apriori</w:t>
      </w:r>
      <w:r w:rsidRPr="008B55C2">
        <w:rPr>
          <w:szCs w:val="21"/>
        </w:rPr>
        <w:t>算法</w:t>
      </w:r>
      <w:r w:rsidRPr="008B55C2">
        <w:rPr>
          <w:rFonts w:hint="eastAsia"/>
          <w:szCs w:val="21"/>
        </w:rPr>
        <w:t>通过将上层频繁项集进行连接来获取下层频繁项集</w:t>
      </w:r>
      <w:r w:rsidR="00210855">
        <w:rPr>
          <w:szCs w:val="21"/>
        </w:rPr>
        <w:t>.</w:t>
      </w:r>
      <w:r w:rsidRPr="008B55C2">
        <w:rPr>
          <w:rFonts w:hint="eastAsia"/>
          <w:szCs w:val="21"/>
        </w:rPr>
        <w:t>算法需要产生大量的候选</w:t>
      </w:r>
      <w:r>
        <w:rPr>
          <w:rFonts w:hint="eastAsia"/>
          <w:szCs w:val="21"/>
        </w:rPr>
        <w:t>项</w:t>
      </w:r>
      <w:r w:rsidRPr="008B55C2">
        <w:rPr>
          <w:rFonts w:hint="eastAsia"/>
          <w:szCs w:val="21"/>
        </w:rPr>
        <w:t>集合</w:t>
      </w:r>
      <w:r w:rsidR="00210855">
        <w:rPr>
          <w:rFonts w:hint="eastAsia"/>
          <w:szCs w:val="21"/>
        </w:rPr>
        <w:t>,</w:t>
      </w:r>
      <w:r w:rsidRPr="008B55C2">
        <w:rPr>
          <w:rFonts w:hint="eastAsia"/>
          <w:szCs w:val="21"/>
        </w:rPr>
        <w:t>然后通过支持度</w:t>
      </w:r>
      <w:r>
        <w:rPr>
          <w:rFonts w:hint="eastAsia"/>
          <w:szCs w:val="21"/>
        </w:rPr>
        <w:t>阈值</w:t>
      </w:r>
      <w:r w:rsidRPr="008B55C2">
        <w:rPr>
          <w:rFonts w:hint="eastAsia"/>
          <w:szCs w:val="21"/>
        </w:rPr>
        <w:t>将不符合</w:t>
      </w:r>
      <w:r>
        <w:rPr>
          <w:rFonts w:hint="eastAsia"/>
          <w:szCs w:val="21"/>
        </w:rPr>
        <w:t>阈值</w:t>
      </w:r>
      <w:r w:rsidRPr="008B55C2">
        <w:rPr>
          <w:rFonts w:hint="eastAsia"/>
          <w:szCs w:val="21"/>
        </w:rPr>
        <w:t>的项删除掉</w:t>
      </w:r>
      <w:r w:rsidR="00210855">
        <w:rPr>
          <w:rFonts w:hint="eastAsia"/>
          <w:szCs w:val="21"/>
        </w:rPr>
        <w:t>,</w:t>
      </w:r>
      <w:r w:rsidRPr="008B55C2">
        <w:rPr>
          <w:rFonts w:hint="eastAsia"/>
          <w:szCs w:val="21"/>
        </w:rPr>
        <w:t>由于</w:t>
      </w:r>
      <w:r>
        <w:rPr>
          <w:rFonts w:hint="eastAsia"/>
          <w:szCs w:val="21"/>
        </w:rPr>
        <w:t>每次迭代都需要计算规则对应的支持度</w:t>
      </w:r>
      <w:r w:rsidR="00210855">
        <w:rPr>
          <w:rFonts w:hint="eastAsia"/>
          <w:szCs w:val="21"/>
        </w:rPr>
        <w:t>,</w:t>
      </w:r>
      <w:r>
        <w:rPr>
          <w:rFonts w:hint="eastAsia"/>
          <w:szCs w:val="21"/>
        </w:rPr>
        <w:t>所以</w:t>
      </w:r>
      <w:r w:rsidRPr="008B55C2">
        <w:rPr>
          <w:rFonts w:hint="eastAsia"/>
          <w:szCs w:val="21"/>
        </w:rPr>
        <w:t>需要对数据进行多次扫描</w:t>
      </w:r>
      <w:r w:rsidR="00210855">
        <w:rPr>
          <w:rFonts w:hint="eastAsia"/>
          <w:szCs w:val="21"/>
        </w:rPr>
        <w:t>,</w:t>
      </w:r>
      <w:r w:rsidRPr="008B55C2">
        <w:rPr>
          <w:rFonts w:hint="eastAsia"/>
          <w:szCs w:val="21"/>
        </w:rPr>
        <w:t>当频繁项集比较多的情况下</w:t>
      </w:r>
      <w:r w:rsidR="00210855">
        <w:rPr>
          <w:rFonts w:hint="eastAsia"/>
          <w:szCs w:val="21"/>
        </w:rPr>
        <w:t>,</w:t>
      </w:r>
      <w:r w:rsidRPr="008B55C2">
        <w:rPr>
          <w:rFonts w:hint="eastAsia"/>
          <w:szCs w:val="21"/>
        </w:rPr>
        <w:t>需要的时间复杂度比较高</w:t>
      </w:r>
      <w:r w:rsidR="00210855">
        <w:rPr>
          <w:rFonts w:hint="eastAsia"/>
          <w:szCs w:val="21"/>
        </w:rPr>
        <w:t>,</w:t>
      </w:r>
      <w:r w:rsidRPr="008B55C2">
        <w:rPr>
          <w:rFonts w:hint="eastAsia"/>
          <w:szCs w:val="21"/>
        </w:rPr>
        <w:t>为了解决这个问题提出了</w:t>
      </w:r>
      <w:r w:rsidRPr="008B55C2">
        <w:rPr>
          <w:rFonts w:hint="eastAsia"/>
          <w:szCs w:val="21"/>
        </w:rPr>
        <w:t>FP</w:t>
      </w:r>
      <w:r w:rsidRPr="008B55C2">
        <w:rPr>
          <w:szCs w:val="21"/>
        </w:rPr>
        <w:t>-Tree</w:t>
      </w:r>
      <w:r w:rsidRPr="008B55C2">
        <w:rPr>
          <w:rFonts w:hint="eastAsia"/>
          <w:szCs w:val="21"/>
        </w:rPr>
        <w:t>算法</w:t>
      </w:r>
      <w:r w:rsidR="00210855">
        <w:rPr>
          <w:rFonts w:hint="eastAsia"/>
          <w:szCs w:val="21"/>
        </w:rPr>
        <w:t>,</w:t>
      </w:r>
      <w:r w:rsidRPr="008B55C2">
        <w:rPr>
          <w:szCs w:val="21"/>
        </w:rPr>
        <w:t>FPTree</w:t>
      </w:r>
      <w:r w:rsidRPr="008B55C2">
        <w:rPr>
          <w:szCs w:val="21"/>
        </w:rPr>
        <w:t>算法</w:t>
      </w:r>
      <w:r w:rsidRPr="008B55C2">
        <w:rPr>
          <w:rFonts w:hint="eastAsia"/>
          <w:szCs w:val="21"/>
        </w:rPr>
        <w:t>是</w:t>
      </w:r>
      <w:r w:rsidRPr="008B55C2">
        <w:rPr>
          <w:szCs w:val="21"/>
        </w:rPr>
        <w:t>在不生成候选项的情况下</w:t>
      </w:r>
      <w:r w:rsidR="00210855">
        <w:rPr>
          <w:szCs w:val="21"/>
        </w:rPr>
        <w:t>,</w:t>
      </w:r>
      <w:r w:rsidRPr="008B55C2">
        <w:rPr>
          <w:szCs w:val="21"/>
        </w:rPr>
        <w:t>完成</w:t>
      </w:r>
      <w:r w:rsidRPr="008B55C2">
        <w:rPr>
          <w:rFonts w:hint="eastAsia"/>
          <w:szCs w:val="21"/>
        </w:rPr>
        <w:t>频繁项集的挖掘</w:t>
      </w:r>
      <w:r w:rsidR="00210855">
        <w:rPr>
          <w:szCs w:val="21"/>
        </w:rPr>
        <w:t>.</w:t>
      </w:r>
      <w:r>
        <w:rPr>
          <w:rFonts w:hint="eastAsia"/>
          <w:szCs w:val="21"/>
        </w:rPr>
        <w:t>强关联规则挖掘是根据挖掘出的所有的频繁项集产生出对应的强关联规则</w:t>
      </w:r>
      <w:r w:rsidR="00210855">
        <w:rPr>
          <w:rFonts w:hint="eastAsia"/>
          <w:szCs w:val="21"/>
        </w:rPr>
        <w:t>.</w:t>
      </w:r>
    </w:p>
    <w:p w14:paraId="2F95E226" w14:textId="77777777" w:rsidR="00904E9A" w:rsidRPr="00B846F6" w:rsidRDefault="00904E9A" w:rsidP="00904E9A">
      <w:pPr>
        <w:autoSpaceDE w:val="0"/>
        <w:autoSpaceDN w:val="0"/>
        <w:adjustRightInd w:val="0"/>
        <w:ind w:firstLineChars="200" w:firstLine="372"/>
      </w:pPr>
      <w:r w:rsidRPr="005E5DFA">
        <w:rPr>
          <w:rFonts w:hint="eastAsia"/>
          <w:szCs w:val="21"/>
        </w:rPr>
        <w:t>关联</w:t>
      </w:r>
      <w:r>
        <w:rPr>
          <w:rFonts w:hint="eastAsia"/>
          <w:szCs w:val="21"/>
        </w:rPr>
        <w:t>关系</w:t>
      </w:r>
      <w:r w:rsidRPr="005E5DFA">
        <w:rPr>
          <w:rFonts w:hint="eastAsia"/>
          <w:szCs w:val="21"/>
        </w:rPr>
        <w:t>挖掘</w:t>
      </w:r>
      <w:r>
        <w:rPr>
          <w:rFonts w:hint="eastAsia"/>
          <w:szCs w:val="21"/>
        </w:rPr>
        <w:t>算法能够挖掘出符合</w:t>
      </w:r>
      <w:r w:rsidRPr="005E5DFA">
        <w:rPr>
          <w:rFonts w:hint="eastAsia"/>
          <w:szCs w:val="21"/>
        </w:rPr>
        <w:t>支持度</w:t>
      </w:r>
      <w:r>
        <w:rPr>
          <w:rFonts w:hint="eastAsia"/>
          <w:szCs w:val="21"/>
        </w:rPr>
        <w:t>阈值</w:t>
      </w:r>
      <w:r w:rsidRPr="005E5DFA">
        <w:rPr>
          <w:rFonts w:hint="eastAsia"/>
          <w:szCs w:val="21"/>
        </w:rPr>
        <w:t>以及</w:t>
      </w:r>
      <w:r>
        <w:rPr>
          <w:rFonts w:hint="eastAsia"/>
          <w:szCs w:val="21"/>
        </w:rPr>
        <w:t>置信度阈值的所有规则的集合</w:t>
      </w:r>
      <w:r w:rsidR="00210855">
        <w:rPr>
          <w:rFonts w:hint="eastAsia"/>
          <w:szCs w:val="21"/>
        </w:rPr>
        <w:t>,</w:t>
      </w:r>
      <w:r>
        <w:rPr>
          <w:rFonts w:hint="eastAsia"/>
          <w:szCs w:val="21"/>
        </w:rPr>
        <w:t>但是挖掘出的</w:t>
      </w:r>
      <w:r w:rsidRPr="005E5DFA">
        <w:rPr>
          <w:rFonts w:hint="eastAsia"/>
          <w:szCs w:val="21"/>
        </w:rPr>
        <w:t>规则</w:t>
      </w:r>
      <w:r>
        <w:rPr>
          <w:rFonts w:hint="eastAsia"/>
          <w:szCs w:val="21"/>
        </w:rPr>
        <w:t>集合</w:t>
      </w:r>
      <w:r w:rsidRPr="005E5DFA">
        <w:rPr>
          <w:rFonts w:hint="eastAsia"/>
          <w:szCs w:val="21"/>
        </w:rPr>
        <w:t>是</w:t>
      </w:r>
      <w:r w:rsidR="00CA6EBD">
        <w:rPr>
          <w:szCs w:val="21"/>
        </w:rPr>
        <w:t>”</w:t>
      </w:r>
      <w:r w:rsidRPr="005E5DFA">
        <w:rPr>
          <w:rFonts w:hint="eastAsia"/>
          <w:szCs w:val="21"/>
        </w:rPr>
        <w:t>杂乱</w:t>
      </w:r>
      <w:r w:rsidR="00CA6EBD">
        <w:rPr>
          <w:szCs w:val="21"/>
        </w:rPr>
        <w:t>”</w:t>
      </w:r>
      <w:r w:rsidRPr="005E5DFA">
        <w:rPr>
          <w:rFonts w:hint="eastAsia"/>
          <w:szCs w:val="21"/>
        </w:rPr>
        <w:t>的</w:t>
      </w:r>
      <w:r w:rsidR="00210855">
        <w:rPr>
          <w:rFonts w:hint="eastAsia"/>
          <w:szCs w:val="21"/>
        </w:rPr>
        <w:t>,</w:t>
      </w:r>
      <w:r w:rsidRPr="005E5DFA">
        <w:rPr>
          <w:rFonts w:hint="eastAsia"/>
          <w:szCs w:val="21"/>
        </w:rPr>
        <w:t>以至于很难</w:t>
      </w:r>
      <w:r>
        <w:rPr>
          <w:rFonts w:hint="eastAsia"/>
          <w:szCs w:val="21"/>
        </w:rPr>
        <w:t>直接</w:t>
      </w:r>
      <w:r w:rsidRPr="005E5DFA">
        <w:rPr>
          <w:rFonts w:hint="eastAsia"/>
          <w:szCs w:val="21"/>
        </w:rPr>
        <w:t>从挖掘出的关联规则中发现有价值的信息</w:t>
      </w:r>
      <w:r w:rsidR="00210855">
        <w:rPr>
          <w:rFonts w:hint="eastAsia"/>
          <w:szCs w:val="21"/>
        </w:rPr>
        <w:t>,</w:t>
      </w:r>
      <w:r w:rsidRPr="005E5DFA">
        <w:rPr>
          <w:rFonts w:hint="eastAsia"/>
          <w:szCs w:val="21"/>
        </w:rPr>
        <w:t>例如对表</w:t>
      </w:r>
      <w:r>
        <w:rPr>
          <w:rFonts w:hint="eastAsia"/>
          <w:szCs w:val="21"/>
        </w:rPr>
        <w:t>1</w:t>
      </w:r>
      <w:r w:rsidRPr="005E5DFA">
        <w:rPr>
          <w:rFonts w:hint="eastAsia"/>
          <w:szCs w:val="21"/>
        </w:rPr>
        <w:t xml:space="preserve"> </w:t>
      </w:r>
      <w:r w:rsidRPr="005E5DFA">
        <w:rPr>
          <w:rFonts w:hint="eastAsia"/>
          <w:szCs w:val="21"/>
        </w:rPr>
        <w:t>中的带有等级性的数据</w:t>
      </w:r>
      <w:r>
        <w:rPr>
          <w:rFonts w:hint="eastAsia"/>
          <w:szCs w:val="21"/>
        </w:rPr>
        <w:t>（</w:t>
      </w:r>
      <w:r w:rsidRPr="005E5DFA">
        <w:rPr>
          <w:rFonts w:hint="eastAsia"/>
          <w:szCs w:val="21"/>
        </w:rPr>
        <w:t>A</w:t>
      </w:r>
      <w:r w:rsidR="00210855">
        <w:rPr>
          <w:rFonts w:hint="eastAsia"/>
          <w:szCs w:val="21"/>
        </w:rPr>
        <w:t>,</w:t>
      </w:r>
      <w:r w:rsidRPr="005E5DFA">
        <w:rPr>
          <w:rFonts w:hint="eastAsia"/>
          <w:szCs w:val="21"/>
        </w:rPr>
        <w:t>B</w:t>
      </w:r>
      <w:r w:rsidR="00210855">
        <w:rPr>
          <w:rFonts w:hint="eastAsia"/>
          <w:szCs w:val="21"/>
        </w:rPr>
        <w:t>,</w:t>
      </w:r>
      <w:r w:rsidRPr="005E5DFA">
        <w:rPr>
          <w:rFonts w:hint="eastAsia"/>
          <w:szCs w:val="21"/>
        </w:rPr>
        <w:t>C</w:t>
      </w:r>
      <w:r w:rsidRPr="005E5DFA">
        <w:rPr>
          <w:rFonts w:hint="eastAsia"/>
          <w:szCs w:val="21"/>
        </w:rPr>
        <w:t>代表的是等级）进行关联规则挖掘</w:t>
      </w:r>
      <w:r w:rsidR="00210855">
        <w:rPr>
          <w:rFonts w:hint="eastAsia"/>
          <w:szCs w:val="21"/>
        </w:rPr>
        <w:t>.</w:t>
      </w:r>
      <w:bookmarkStart w:id="3" w:name="_Toc405213987"/>
      <w:r>
        <w:rPr>
          <w:rFonts w:hint="eastAsia"/>
        </w:rPr>
        <w:t>设置支持度阈值为</w:t>
      </w:r>
      <w:r>
        <w:rPr>
          <w:rFonts w:hint="eastAsia"/>
        </w:rPr>
        <w:t>10%</w:t>
      </w:r>
      <w:r w:rsidR="00210855">
        <w:rPr>
          <w:rFonts w:hint="eastAsia"/>
        </w:rPr>
        <w:t>,</w:t>
      </w:r>
      <w:r>
        <w:rPr>
          <w:rFonts w:hint="eastAsia"/>
        </w:rPr>
        <w:t>置信度阈值为</w:t>
      </w:r>
      <w:r>
        <w:rPr>
          <w:rFonts w:hint="eastAsia"/>
        </w:rPr>
        <w:t>10%</w:t>
      </w:r>
      <w:r w:rsidR="00210855">
        <w:rPr>
          <w:rFonts w:hint="eastAsia"/>
        </w:rPr>
        <w:t>,</w:t>
      </w:r>
      <w:r>
        <w:rPr>
          <w:rFonts w:hint="eastAsia"/>
        </w:rPr>
        <w:t>挖掘出来的关联规则如表</w:t>
      </w:r>
      <w:r>
        <w:rPr>
          <w:rFonts w:hint="eastAsia"/>
        </w:rPr>
        <w:t>2</w:t>
      </w:r>
      <w:r w:rsidR="00210855">
        <w:rPr>
          <w:rFonts w:hint="eastAsia"/>
        </w:rPr>
        <w:t>.</w:t>
      </w:r>
    </w:p>
    <w:p w14:paraId="241196E3" w14:textId="77777777" w:rsidR="007A37CD" w:rsidRDefault="007A37CD" w:rsidP="00904E9A">
      <w:pPr>
        <w:pStyle w:val="a1"/>
        <w:spacing w:afterLines="20" w:after="57"/>
        <w:ind w:firstLineChars="0" w:firstLine="0"/>
        <w:jc w:val="center"/>
        <w:rPr>
          <w:rFonts w:eastAsia="黑体"/>
        </w:rPr>
      </w:pPr>
      <w:bookmarkStart w:id="4" w:name="_Toc406924409"/>
    </w:p>
    <w:p w14:paraId="51D63617" w14:textId="77777777" w:rsidR="007A37CD" w:rsidRPr="00904E9A" w:rsidRDefault="00904E9A" w:rsidP="007A37CD">
      <w:pPr>
        <w:pStyle w:val="a1"/>
        <w:spacing w:afterLines="20" w:after="57"/>
        <w:ind w:firstLineChars="0" w:firstLine="0"/>
        <w:jc w:val="center"/>
        <w:rPr>
          <w:rFonts w:eastAsia="黑体" w:hint="eastAsia"/>
        </w:rPr>
      </w:pPr>
      <w:r w:rsidRPr="00904E9A">
        <w:rPr>
          <w:rFonts w:eastAsia="黑体" w:hint="eastAsia"/>
        </w:rPr>
        <w:t>表</w:t>
      </w:r>
      <w:r w:rsidRPr="00904E9A">
        <w:rPr>
          <w:rFonts w:eastAsia="黑体" w:hint="eastAsia"/>
        </w:rPr>
        <w:t>1</w:t>
      </w:r>
      <w:r>
        <w:rPr>
          <w:rFonts w:eastAsia="黑体" w:hint="eastAsia"/>
        </w:rPr>
        <w:t xml:space="preserve">  </w:t>
      </w:r>
      <w:r w:rsidRPr="00904E9A">
        <w:rPr>
          <w:rFonts w:eastAsia="黑体" w:hint="eastAsia"/>
        </w:rPr>
        <w:t>事务数据</w:t>
      </w:r>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gridCol w:w="2268"/>
      </w:tblGrid>
      <w:tr w:rsidR="00904E9A" w14:paraId="7BCBFE30" w14:textId="77777777" w:rsidTr="00904E9A">
        <w:trPr>
          <w:trHeight w:hRule="exact" w:val="391"/>
          <w:jc w:val="center"/>
        </w:trPr>
        <w:tc>
          <w:tcPr>
            <w:tcW w:w="2268" w:type="dxa"/>
          </w:tcPr>
          <w:p w14:paraId="21E5EFF7"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事务</w:t>
            </w:r>
            <w:r w:rsidRPr="00904E9A">
              <w:rPr>
                <w:rFonts w:ascii="Arial" w:hAnsi="Arial" w:cs="Arial" w:hint="eastAsia"/>
                <w:szCs w:val="18"/>
              </w:rPr>
              <w:t>1</w:t>
            </w:r>
          </w:p>
        </w:tc>
        <w:tc>
          <w:tcPr>
            <w:tcW w:w="2268" w:type="dxa"/>
          </w:tcPr>
          <w:p w14:paraId="0D33A7E2"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事务</w:t>
            </w:r>
            <w:r w:rsidRPr="00904E9A">
              <w:rPr>
                <w:rFonts w:ascii="Arial" w:hAnsi="Arial" w:cs="Arial" w:hint="eastAsia"/>
                <w:szCs w:val="18"/>
              </w:rPr>
              <w:t>2</w:t>
            </w:r>
          </w:p>
        </w:tc>
        <w:tc>
          <w:tcPr>
            <w:tcW w:w="2268" w:type="dxa"/>
          </w:tcPr>
          <w:p w14:paraId="11BC31B7"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数目</w:t>
            </w:r>
          </w:p>
        </w:tc>
      </w:tr>
      <w:tr w:rsidR="00904E9A" w14:paraId="43C8D496" w14:textId="77777777" w:rsidTr="00904E9A">
        <w:trPr>
          <w:trHeight w:hRule="exact" w:val="391"/>
          <w:jc w:val="center"/>
        </w:trPr>
        <w:tc>
          <w:tcPr>
            <w:tcW w:w="2268" w:type="dxa"/>
          </w:tcPr>
          <w:p w14:paraId="5BE366EE"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A</w:t>
            </w:r>
          </w:p>
        </w:tc>
        <w:tc>
          <w:tcPr>
            <w:tcW w:w="2268" w:type="dxa"/>
          </w:tcPr>
          <w:p w14:paraId="3DF09D17"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B</w:t>
            </w:r>
          </w:p>
        </w:tc>
        <w:tc>
          <w:tcPr>
            <w:tcW w:w="2268" w:type="dxa"/>
          </w:tcPr>
          <w:p w14:paraId="52C75305"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5</w:t>
            </w:r>
          </w:p>
        </w:tc>
      </w:tr>
      <w:tr w:rsidR="00904E9A" w14:paraId="48DCF802" w14:textId="77777777" w:rsidTr="00904E9A">
        <w:trPr>
          <w:trHeight w:hRule="exact" w:val="391"/>
          <w:jc w:val="center"/>
        </w:trPr>
        <w:tc>
          <w:tcPr>
            <w:tcW w:w="2268" w:type="dxa"/>
          </w:tcPr>
          <w:p w14:paraId="0A905C4E"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B</w:t>
            </w:r>
          </w:p>
        </w:tc>
        <w:tc>
          <w:tcPr>
            <w:tcW w:w="2268" w:type="dxa"/>
          </w:tcPr>
          <w:p w14:paraId="5F31DFB2"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C</w:t>
            </w:r>
          </w:p>
        </w:tc>
        <w:tc>
          <w:tcPr>
            <w:tcW w:w="2268" w:type="dxa"/>
          </w:tcPr>
          <w:p w14:paraId="175F94D2"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20</w:t>
            </w:r>
          </w:p>
        </w:tc>
      </w:tr>
      <w:tr w:rsidR="00904E9A" w14:paraId="14C8744E" w14:textId="77777777" w:rsidTr="00904E9A">
        <w:trPr>
          <w:trHeight w:hRule="exact" w:val="391"/>
          <w:jc w:val="center"/>
        </w:trPr>
        <w:tc>
          <w:tcPr>
            <w:tcW w:w="2268" w:type="dxa"/>
          </w:tcPr>
          <w:p w14:paraId="602335A6"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C</w:t>
            </w:r>
          </w:p>
        </w:tc>
        <w:tc>
          <w:tcPr>
            <w:tcW w:w="2268" w:type="dxa"/>
          </w:tcPr>
          <w:p w14:paraId="41CE01BD"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B</w:t>
            </w:r>
          </w:p>
        </w:tc>
        <w:tc>
          <w:tcPr>
            <w:tcW w:w="2268" w:type="dxa"/>
          </w:tcPr>
          <w:p w14:paraId="172580BC"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10</w:t>
            </w:r>
          </w:p>
        </w:tc>
      </w:tr>
      <w:tr w:rsidR="00904E9A" w14:paraId="3A59AC9A" w14:textId="77777777" w:rsidTr="00904E9A">
        <w:trPr>
          <w:trHeight w:hRule="exact" w:val="391"/>
          <w:jc w:val="center"/>
        </w:trPr>
        <w:tc>
          <w:tcPr>
            <w:tcW w:w="2268" w:type="dxa"/>
          </w:tcPr>
          <w:p w14:paraId="69229D2A"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A</w:t>
            </w:r>
          </w:p>
        </w:tc>
        <w:tc>
          <w:tcPr>
            <w:tcW w:w="2268" w:type="dxa"/>
          </w:tcPr>
          <w:p w14:paraId="6FF44360"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A</w:t>
            </w:r>
          </w:p>
        </w:tc>
        <w:tc>
          <w:tcPr>
            <w:tcW w:w="2268" w:type="dxa"/>
          </w:tcPr>
          <w:p w14:paraId="08C9A207"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35</w:t>
            </w:r>
          </w:p>
        </w:tc>
      </w:tr>
      <w:tr w:rsidR="00904E9A" w14:paraId="7763B34A" w14:textId="77777777" w:rsidTr="00904E9A">
        <w:trPr>
          <w:trHeight w:hRule="exact" w:val="391"/>
          <w:jc w:val="center"/>
        </w:trPr>
        <w:tc>
          <w:tcPr>
            <w:tcW w:w="2268" w:type="dxa"/>
          </w:tcPr>
          <w:p w14:paraId="1D3F636B"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D</w:t>
            </w:r>
          </w:p>
        </w:tc>
        <w:tc>
          <w:tcPr>
            <w:tcW w:w="2268" w:type="dxa"/>
          </w:tcPr>
          <w:p w14:paraId="23D5C0B0"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C</w:t>
            </w:r>
          </w:p>
        </w:tc>
        <w:tc>
          <w:tcPr>
            <w:tcW w:w="2268" w:type="dxa"/>
          </w:tcPr>
          <w:p w14:paraId="5A4DD7FC"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20</w:t>
            </w:r>
          </w:p>
        </w:tc>
      </w:tr>
      <w:tr w:rsidR="00904E9A" w14:paraId="57A14B36" w14:textId="77777777" w:rsidTr="00904E9A">
        <w:trPr>
          <w:trHeight w:hRule="exact" w:val="391"/>
          <w:jc w:val="center"/>
        </w:trPr>
        <w:tc>
          <w:tcPr>
            <w:tcW w:w="2268" w:type="dxa"/>
          </w:tcPr>
          <w:p w14:paraId="46E2086E"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B</w:t>
            </w:r>
          </w:p>
        </w:tc>
        <w:tc>
          <w:tcPr>
            <w:tcW w:w="2268" w:type="dxa"/>
          </w:tcPr>
          <w:p w14:paraId="686A4930"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D</w:t>
            </w:r>
          </w:p>
        </w:tc>
        <w:tc>
          <w:tcPr>
            <w:tcW w:w="2268" w:type="dxa"/>
          </w:tcPr>
          <w:p w14:paraId="50869F7C" w14:textId="77777777" w:rsidR="00904E9A" w:rsidRPr="00904E9A" w:rsidRDefault="00904E9A" w:rsidP="00904E9A">
            <w:pPr>
              <w:tabs>
                <w:tab w:val="num" w:pos="0"/>
              </w:tabs>
              <w:spacing w:before="120"/>
              <w:jc w:val="center"/>
              <w:rPr>
                <w:rFonts w:ascii="Arial" w:hAnsi="Arial" w:cs="Arial"/>
                <w:szCs w:val="18"/>
              </w:rPr>
            </w:pPr>
            <w:r w:rsidRPr="00904E9A">
              <w:rPr>
                <w:rFonts w:ascii="Arial" w:hAnsi="Arial" w:cs="Arial" w:hint="eastAsia"/>
                <w:szCs w:val="18"/>
              </w:rPr>
              <w:t>10</w:t>
            </w:r>
          </w:p>
        </w:tc>
      </w:tr>
    </w:tbl>
    <w:p w14:paraId="61CF376C" w14:textId="77777777" w:rsidR="00904E9A" w:rsidRDefault="00904E9A" w:rsidP="00904E9A"/>
    <w:p w14:paraId="658E1E25" w14:textId="77777777" w:rsidR="00904E9A" w:rsidRPr="00904E9A" w:rsidRDefault="007A37CD" w:rsidP="00904E9A">
      <w:pPr>
        <w:pStyle w:val="a1"/>
        <w:spacing w:afterLines="20" w:after="57"/>
        <w:ind w:firstLineChars="0" w:firstLine="0"/>
        <w:jc w:val="center"/>
        <w:rPr>
          <w:rFonts w:eastAsia="黑体"/>
        </w:rPr>
      </w:pPr>
      <w:bookmarkStart w:id="5" w:name="_Toc405213988"/>
      <w:bookmarkStart w:id="6" w:name="_Toc406924410"/>
      <w:r>
        <w:rPr>
          <w:rFonts w:eastAsia="黑体"/>
        </w:rPr>
        <w:br w:type="page"/>
      </w:r>
      <w:r w:rsidR="00904E9A" w:rsidRPr="00904E9A">
        <w:rPr>
          <w:rFonts w:eastAsia="黑体" w:hint="eastAsia"/>
        </w:rPr>
        <w:lastRenderedPageBreak/>
        <w:t>表</w:t>
      </w:r>
      <w:r w:rsidR="00904E9A" w:rsidRPr="00904E9A">
        <w:rPr>
          <w:rFonts w:eastAsia="黑体" w:hint="eastAsia"/>
        </w:rPr>
        <w:t>2</w:t>
      </w:r>
      <w:r w:rsidR="00904E9A">
        <w:rPr>
          <w:rFonts w:eastAsia="黑体" w:hint="eastAsia"/>
        </w:rPr>
        <w:t xml:space="preserve">  </w:t>
      </w:r>
      <w:r w:rsidR="00904E9A" w:rsidRPr="00904E9A">
        <w:rPr>
          <w:rFonts w:eastAsia="黑体" w:hint="eastAsia"/>
        </w:rPr>
        <w:t>关联规则</w:t>
      </w:r>
      <w:bookmarkEnd w:id="5"/>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701"/>
        <w:gridCol w:w="1701"/>
        <w:gridCol w:w="1701"/>
      </w:tblGrid>
      <w:tr w:rsidR="00904E9A" w14:paraId="2FC0A20A" w14:textId="77777777" w:rsidTr="00904E9A">
        <w:trPr>
          <w:trHeight w:hRule="exact" w:val="391"/>
          <w:jc w:val="center"/>
        </w:trPr>
        <w:tc>
          <w:tcPr>
            <w:tcW w:w="1701" w:type="dxa"/>
            <w:vAlign w:val="center"/>
          </w:tcPr>
          <w:p w14:paraId="18277192"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规则标号</w:t>
            </w:r>
          </w:p>
        </w:tc>
        <w:tc>
          <w:tcPr>
            <w:tcW w:w="1701" w:type="dxa"/>
            <w:vAlign w:val="center"/>
          </w:tcPr>
          <w:p w14:paraId="3C3CB8BE"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规则</w:t>
            </w:r>
          </w:p>
        </w:tc>
        <w:tc>
          <w:tcPr>
            <w:tcW w:w="1701" w:type="dxa"/>
            <w:vAlign w:val="center"/>
          </w:tcPr>
          <w:p w14:paraId="00882E8A"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支持度</w:t>
            </w:r>
          </w:p>
        </w:tc>
        <w:tc>
          <w:tcPr>
            <w:tcW w:w="1701" w:type="dxa"/>
            <w:vAlign w:val="center"/>
          </w:tcPr>
          <w:p w14:paraId="036E0BA0"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置信度</w:t>
            </w:r>
          </w:p>
        </w:tc>
      </w:tr>
      <w:tr w:rsidR="00904E9A" w14:paraId="2C3EC469" w14:textId="77777777" w:rsidTr="00904E9A">
        <w:trPr>
          <w:trHeight w:hRule="exact" w:val="391"/>
          <w:jc w:val="center"/>
        </w:trPr>
        <w:tc>
          <w:tcPr>
            <w:tcW w:w="1701" w:type="dxa"/>
            <w:vAlign w:val="center"/>
          </w:tcPr>
          <w:p w14:paraId="0C151F5A"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1</w:t>
            </w:r>
          </w:p>
        </w:tc>
        <w:tc>
          <w:tcPr>
            <w:tcW w:w="1701" w:type="dxa"/>
            <w:vAlign w:val="center"/>
          </w:tcPr>
          <w:p w14:paraId="21607F59"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A</w:t>
            </w:r>
            <w:r w:rsidRPr="00904E9A">
              <w:rPr>
                <w:rFonts w:ascii="Arial" w:hAnsi="Arial" w:cs="Arial"/>
                <w:szCs w:val="18"/>
              </w:rPr>
              <w:sym w:font="Wingdings" w:char="F0E0"/>
            </w:r>
            <w:r w:rsidRPr="00904E9A">
              <w:rPr>
                <w:rFonts w:ascii="Arial" w:hAnsi="Arial" w:cs="Arial" w:hint="eastAsia"/>
                <w:szCs w:val="18"/>
              </w:rPr>
              <w:t>A</w:t>
            </w:r>
          </w:p>
        </w:tc>
        <w:tc>
          <w:tcPr>
            <w:tcW w:w="1701" w:type="dxa"/>
            <w:vAlign w:val="center"/>
          </w:tcPr>
          <w:p w14:paraId="0E024BA5"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35%</w:t>
            </w:r>
          </w:p>
        </w:tc>
        <w:tc>
          <w:tcPr>
            <w:tcW w:w="1701" w:type="dxa"/>
            <w:vAlign w:val="center"/>
          </w:tcPr>
          <w:p w14:paraId="091CADA8"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87.5%</w:t>
            </w:r>
          </w:p>
        </w:tc>
      </w:tr>
      <w:tr w:rsidR="00904E9A" w14:paraId="478DDB8B" w14:textId="77777777" w:rsidTr="00904E9A">
        <w:trPr>
          <w:trHeight w:hRule="exact" w:val="391"/>
          <w:jc w:val="center"/>
        </w:trPr>
        <w:tc>
          <w:tcPr>
            <w:tcW w:w="1701" w:type="dxa"/>
            <w:vAlign w:val="center"/>
          </w:tcPr>
          <w:p w14:paraId="7F01BF14"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2</w:t>
            </w:r>
          </w:p>
        </w:tc>
        <w:tc>
          <w:tcPr>
            <w:tcW w:w="1701" w:type="dxa"/>
            <w:vAlign w:val="center"/>
          </w:tcPr>
          <w:p w14:paraId="010C5D0A"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D</w:t>
            </w:r>
            <w:r w:rsidRPr="00904E9A">
              <w:rPr>
                <w:rFonts w:ascii="Arial" w:hAnsi="Arial" w:cs="Arial"/>
                <w:szCs w:val="18"/>
              </w:rPr>
              <w:sym w:font="Wingdings" w:char="F0E0"/>
            </w:r>
            <w:r w:rsidRPr="00904E9A">
              <w:rPr>
                <w:rFonts w:ascii="Arial" w:hAnsi="Arial" w:cs="Arial" w:hint="eastAsia"/>
                <w:szCs w:val="18"/>
              </w:rPr>
              <w:t>C</w:t>
            </w:r>
          </w:p>
        </w:tc>
        <w:tc>
          <w:tcPr>
            <w:tcW w:w="1701" w:type="dxa"/>
            <w:vAlign w:val="center"/>
          </w:tcPr>
          <w:p w14:paraId="525A00C1"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10%</w:t>
            </w:r>
          </w:p>
        </w:tc>
        <w:tc>
          <w:tcPr>
            <w:tcW w:w="1701" w:type="dxa"/>
            <w:vAlign w:val="center"/>
          </w:tcPr>
          <w:p w14:paraId="61DBC7D3"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100%</w:t>
            </w:r>
          </w:p>
        </w:tc>
      </w:tr>
      <w:tr w:rsidR="00904E9A" w14:paraId="5D085D9E" w14:textId="77777777" w:rsidTr="00904E9A">
        <w:trPr>
          <w:trHeight w:hRule="exact" w:val="391"/>
          <w:jc w:val="center"/>
        </w:trPr>
        <w:tc>
          <w:tcPr>
            <w:tcW w:w="1701" w:type="dxa"/>
            <w:vAlign w:val="center"/>
          </w:tcPr>
          <w:p w14:paraId="282C40EF"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3</w:t>
            </w:r>
          </w:p>
        </w:tc>
        <w:tc>
          <w:tcPr>
            <w:tcW w:w="1701" w:type="dxa"/>
            <w:vAlign w:val="center"/>
          </w:tcPr>
          <w:p w14:paraId="44C3D7B5"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B</w:t>
            </w:r>
            <w:r w:rsidRPr="00904E9A">
              <w:rPr>
                <w:rFonts w:ascii="Arial" w:hAnsi="Arial" w:cs="Arial"/>
                <w:szCs w:val="18"/>
              </w:rPr>
              <w:sym w:font="Wingdings" w:char="F0E0"/>
            </w:r>
            <w:r w:rsidRPr="00904E9A">
              <w:rPr>
                <w:rFonts w:ascii="Arial" w:hAnsi="Arial" w:cs="Arial" w:hint="eastAsia"/>
                <w:szCs w:val="18"/>
              </w:rPr>
              <w:t>C</w:t>
            </w:r>
          </w:p>
        </w:tc>
        <w:tc>
          <w:tcPr>
            <w:tcW w:w="1701" w:type="dxa"/>
            <w:vAlign w:val="center"/>
          </w:tcPr>
          <w:p w14:paraId="28370E27"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20%</w:t>
            </w:r>
          </w:p>
        </w:tc>
        <w:tc>
          <w:tcPr>
            <w:tcW w:w="1701" w:type="dxa"/>
            <w:vAlign w:val="center"/>
          </w:tcPr>
          <w:p w14:paraId="6326A803"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66%</w:t>
            </w:r>
          </w:p>
        </w:tc>
      </w:tr>
      <w:tr w:rsidR="00904E9A" w14:paraId="128BAE7E" w14:textId="77777777" w:rsidTr="00904E9A">
        <w:trPr>
          <w:trHeight w:hRule="exact" w:val="391"/>
          <w:jc w:val="center"/>
        </w:trPr>
        <w:tc>
          <w:tcPr>
            <w:tcW w:w="1701" w:type="dxa"/>
            <w:vAlign w:val="center"/>
          </w:tcPr>
          <w:p w14:paraId="24FC7122"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4</w:t>
            </w:r>
          </w:p>
        </w:tc>
        <w:tc>
          <w:tcPr>
            <w:tcW w:w="1701" w:type="dxa"/>
            <w:vAlign w:val="center"/>
          </w:tcPr>
          <w:p w14:paraId="038CED10"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B</w:t>
            </w:r>
            <w:r w:rsidRPr="00904E9A">
              <w:rPr>
                <w:rFonts w:ascii="Arial" w:hAnsi="Arial" w:cs="Arial"/>
                <w:szCs w:val="18"/>
              </w:rPr>
              <w:sym w:font="Wingdings" w:char="F0E0"/>
            </w:r>
            <w:r w:rsidRPr="00904E9A">
              <w:rPr>
                <w:rFonts w:ascii="Arial" w:hAnsi="Arial" w:cs="Arial" w:hint="eastAsia"/>
                <w:szCs w:val="18"/>
              </w:rPr>
              <w:t>D</w:t>
            </w:r>
          </w:p>
        </w:tc>
        <w:tc>
          <w:tcPr>
            <w:tcW w:w="1701" w:type="dxa"/>
            <w:vAlign w:val="center"/>
          </w:tcPr>
          <w:p w14:paraId="506F2BC5"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10%</w:t>
            </w:r>
          </w:p>
        </w:tc>
        <w:tc>
          <w:tcPr>
            <w:tcW w:w="1701" w:type="dxa"/>
            <w:vAlign w:val="center"/>
          </w:tcPr>
          <w:p w14:paraId="53EEFDCE"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33%</w:t>
            </w:r>
          </w:p>
        </w:tc>
      </w:tr>
      <w:tr w:rsidR="00904E9A" w14:paraId="40405F2B" w14:textId="77777777" w:rsidTr="00904E9A">
        <w:trPr>
          <w:trHeight w:hRule="exact" w:val="391"/>
          <w:jc w:val="center"/>
        </w:trPr>
        <w:tc>
          <w:tcPr>
            <w:tcW w:w="1701" w:type="dxa"/>
            <w:vAlign w:val="center"/>
          </w:tcPr>
          <w:p w14:paraId="13B1C568"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5</w:t>
            </w:r>
          </w:p>
        </w:tc>
        <w:tc>
          <w:tcPr>
            <w:tcW w:w="1701" w:type="dxa"/>
            <w:vAlign w:val="center"/>
          </w:tcPr>
          <w:p w14:paraId="25EEF203"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C</w:t>
            </w:r>
            <w:r w:rsidRPr="00904E9A">
              <w:rPr>
                <w:rFonts w:ascii="Arial" w:hAnsi="Arial" w:cs="Arial"/>
                <w:szCs w:val="18"/>
              </w:rPr>
              <w:sym w:font="Wingdings" w:char="F0E0"/>
            </w:r>
            <w:r w:rsidRPr="00904E9A">
              <w:rPr>
                <w:rFonts w:ascii="Arial" w:hAnsi="Arial" w:cs="Arial" w:hint="eastAsia"/>
                <w:szCs w:val="18"/>
              </w:rPr>
              <w:t>B</w:t>
            </w:r>
          </w:p>
        </w:tc>
        <w:tc>
          <w:tcPr>
            <w:tcW w:w="1701" w:type="dxa"/>
            <w:vAlign w:val="center"/>
          </w:tcPr>
          <w:p w14:paraId="5AC71EA7"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20%</w:t>
            </w:r>
          </w:p>
        </w:tc>
        <w:tc>
          <w:tcPr>
            <w:tcW w:w="1701" w:type="dxa"/>
            <w:vAlign w:val="center"/>
          </w:tcPr>
          <w:p w14:paraId="23EFC409" w14:textId="77777777" w:rsidR="00904E9A" w:rsidRPr="00904E9A" w:rsidRDefault="00904E9A" w:rsidP="00904E9A">
            <w:pPr>
              <w:spacing w:before="120"/>
              <w:jc w:val="center"/>
              <w:rPr>
                <w:rFonts w:ascii="Arial" w:hAnsi="Arial" w:cs="Arial"/>
                <w:szCs w:val="18"/>
              </w:rPr>
            </w:pPr>
            <w:r w:rsidRPr="00904E9A">
              <w:rPr>
                <w:rFonts w:ascii="Arial" w:hAnsi="Arial" w:cs="Arial" w:hint="eastAsia"/>
                <w:szCs w:val="18"/>
              </w:rPr>
              <w:t>100%</w:t>
            </w:r>
          </w:p>
        </w:tc>
      </w:tr>
    </w:tbl>
    <w:p w14:paraId="008FBC8E" w14:textId="77777777" w:rsidR="00904E9A" w:rsidRPr="009C2F3C" w:rsidRDefault="00904E9A" w:rsidP="00904E9A">
      <w:pPr>
        <w:autoSpaceDE w:val="0"/>
        <w:autoSpaceDN w:val="0"/>
        <w:adjustRightInd w:val="0"/>
        <w:ind w:firstLineChars="200" w:firstLine="372"/>
        <w:rPr>
          <w:szCs w:val="21"/>
        </w:rPr>
      </w:pPr>
      <w:r>
        <w:rPr>
          <w:rFonts w:hint="eastAsia"/>
          <w:szCs w:val="21"/>
        </w:rPr>
        <w:t>由</w:t>
      </w:r>
      <w:r w:rsidRPr="009C2F3C">
        <w:rPr>
          <w:rFonts w:hint="eastAsia"/>
          <w:szCs w:val="21"/>
        </w:rPr>
        <w:t>表</w:t>
      </w:r>
      <w:r>
        <w:rPr>
          <w:rFonts w:hint="eastAsia"/>
          <w:szCs w:val="21"/>
        </w:rPr>
        <w:t>2</w:t>
      </w:r>
      <w:r w:rsidRPr="009C2F3C">
        <w:rPr>
          <w:rFonts w:hint="eastAsia"/>
          <w:szCs w:val="21"/>
        </w:rPr>
        <w:t>中的关联规则</w:t>
      </w:r>
      <w:r w:rsidR="00210855">
        <w:rPr>
          <w:rFonts w:hint="eastAsia"/>
          <w:szCs w:val="21"/>
        </w:rPr>
        <w:t>,</w:t>
      </w:r>
      <w:r w:rsidRPr="009C2F3C">
        <w:rPr>
          <w:rFonts w:hint="eastAsia"/>
          <w:szCs w:val="21"/>
        </w:rPr>
        <w:t>支持度以及置信度</w:t>
      </w:r>
      <w:r w:rsidR="00210855">
        <w:rPr>
          <w:rFonts w:hint="eastAsia"/>
          <w:szCs w:val="21"/>
        </w:rPr>
        <w:t>,</w:t>
      </w:r>
      <w:r>
        <w:rPr>
          <w:rFonts w:hint="eastAsia"/>
          <w:szCs w:val="21"/>
        </w:rPr>
        <w:t>可以得到如下信息</w:t>
      </w:r>
      <w:r w:rsidR="00CA6EBD">
        <w:rPr>
          <w:rFonts w:hint="eastAsia"/>
          <w:szCs w:val="21"/>
        </w:rPr>
        <w:t>:</w:t>
      </w:r>
      <w:r w:rsidRPr="009C2F3C">
        <w:rPr>
          <w:rFonts w:hint="eastAsia"/>
          <w:szCs w:val="21"/>
        </w:rPr>
        <w:t>事务</w:t>
      </w:r>
      <w:r w:rsidRPr="009C2F3C">
        <w:rPr>
          <w:rFonts w:hint="eastAsia"/>
          <w:szCs w:val="21"/>
        </w:rPr>
        <w:t>1</w:t>
      </w:r>
      <w:r w:rsidRPr="009C2F3C">
        <w:rPr>
          <w:rFonts w:hint="eastAsia"/>
          <w:szCs w:val="21"/>
        </w:rPr>
        <w:t>为</w:t>
      </w:r>
      <w:r w:rsidRPr="009C2F3C">
        <w:rPr>
          <w:rFonts w:hint="eastAsia"/>
          <w:szCs w:val="21"/>
        </w:rPr>
        <w:t>A</w:t>
      </w:r>
      <w:r w:rsidR="00210855">
        <w:rPr>
          <w:rFonts w:hint="eastAsia"/>
          <w:szCs w:val="21"/>
        </w:rPr>
        <w:t>,</w:t>
      </w:r>
      <w:r w:rsidRPr="009C2F3C">
        <w:rPr>
          <w:rFonts w:hint="eastAsia"/>
          <w:szCs w:val="21"/>
        </w:rPr>
        <w:t>事务</w:t>
      </w:r>
      <w:r w:rsidRPr="009C2F3C">
        <w:rPr>
          <w:rFonts w:hint="eastAsia"/>
          <w:szCs w:val="21"/>
        </w:rPr>
        <w:t>2</w:t>
      </w:r>
      <w:r w:rsidRPr="009C2F3C">
        <w:rPr>
          <w:rFonts w:hint="eastAsia"/>
          <w:szCs w:val="21"/>
        </w:rPr>
        <w:t>为</w:t>
      </w:r>
      <w:r w:rsidRPr="009C2F3C">
        <w:rPr>
          <w:rFonts w:hint="eastAsia"/>
          <w:szCs w:val="21"/>
        </w:rPr>
        <w:t>A</w:t>
      </w:r>
      <w:r w:rsidRPr="009C2F3C">
        <w:rPr>
          <w:rFonts w:hint="eastAsia"/>
          <w:szCs w:val="21"/>
        </w:rPr>
        <w:t>对应的规则出现的次数占整个规则集合的</w:t>
      </w:r>
      <w:r>
        <w:rPr>
          <w:rFonts w:hint="eastAsia"/>
          <w:szCs w:val="21"/>
        </w:rPr>
        <w:t>35</w:t>
      </w:r>
      <w:r w:rsidRPr="009C2F3C">
        <w:rPr>
          <w:rFonts w:hint="eastAsia"/>
          <w:szCs w:val="21"/>
        </w:rPr>
        <w:t>%</w:t>
      </w:r>
      <w:r w:rsidR="00210855">
        <w:rPr>
          <w:rFonts w:hint="eastAsia"/>
          <w:szCs w:val="21"/>
        </w:rPr>
        <w:t>,</w:t>
      </w:r>
      <w:r>
        <w:rPr>
          <w:rFonts w:hint="eastAsia"/>
          <w:szCs w:val="21"/>
        </w:rPr>
        <w:t>并且如果</w:t>
      </w:r>
      <w:r w:rsidRPr="009C2F3C">
        <w:rPr>
          <w:rFonts w:hint="eastAsia"/>
          <w:szCs w:val="21"/>
        </w:rPr>
        <w:t>事务</w:t>
      </w:r>
      <w:r w:rsidRPr="009C2F3C">
        <w:rPr>
          <w:rFonts w:hint="eastAsia"/>
          <w:szCs w:val="21"/>
        </w:rPr>
        <w:t>1</w:t>
      </w:r>
      <w:r w:rsidRPr="009C2F3C">
        <w:rPr>
          <w:rFonts w:hint="eastAsia"/>
          <w:szCs w:val="21"/>
        </w:rPr>
        <w:t>为</w:t>
      </w:r>
      <w:r w:rsidRPr="009C2F3C">
        <w:rPr>
          <w:rFonts w:hint="eastAsia"/>
          <w:szCs w:val="21"/>
        </w:rPr>
        <w:t>A</w:t>
      </w:r>
      <w:r w:rsidRPr="009C2F3C">
        <w:rPr>
          <w:rFonts w:hint="eastAsia"/>
          <w:szCs w:val="21"/>
        </w:rPr>
        <w:t>可以认为有</w:t>
      </w:r>
      <w:r>
        <w:rPr>
          <w:rFonts w:hint="eastAsia"/>
          <w:szCs w:val="21"/>
        </w:rPr>
        <w:t>87.5</w:t>
      </w:r>
      <w:r w:rsidRPr="009C2F3C">
        <w:rPr>
          <w:rFonts w:hint="eastAsia"/>
          <w:szCs w:val="21"/>
        </w:rPr>
        <w:t>%</w:t>
      </w:r>
      <w:r w:rsidRPr="009C2F3C">
        <w:rPr>
          <w:rFonts w:hint="eastAsia"/>
          <w:szCs w:val="21"/>
        </w:rPr>
        <w:t>可能性认为</w:t>
      </w:r>
      <w:r>
        <w:rPr>
          <w:rFonts w:hint="eastAsia"/>
          <w:szCs w:val="21"/>
        </w:rPr>
        <w:t>事务</w:t>
      </w:r>
      <w:r w:rsidRPr="009C2F3C">
        <w:rPr>
          <w:rFonts w:hint="eastAsia"/>
          <w:szCs w:val="21"/>
        </w:rPr>
        <w:t>2</w:t>
      </w:r>
      <w:r w:rsidRPr="009C2F3C">
        <w:rPr>
          <w:rFonts w:hint="eastAsia"/>
          <w:szCs w:val="21"/>
        </w:rPr>
        <w:t>也是</w:t>
      </w:r>
      <w:r w:rsidRPr="009C2F3C">
        <w:rPr>
          <w:rFonts w:hint="eastAsia"/>
          <w:szCs w:val="21"/>
        </w:rPr>
        <w:t>A</w:t>
      </w:r>
      <w:r w:rsidRPr="009C2F3C">
        <w:rPr>
          <w:rFonts w:hint="eastAsia"/>
          <w:szCs w:val="21"/>
        </w:rPr>
        <w:t>等级</w:t>
      </w:r>
      <w:r w:rsidR="00210855">
        <w:rPr>
          <w:rFonts w:hint="eastAsia"/>
          <w:szCs w:val="21"/>
        </w:rPr>
        <w:t>,</w:t>
      </w:r>
      <w:r>
        <w:rPr>
          <w:rFonts w:hint="eastAsia"/>
          <w:szCs w:val="21"/>
        </w:rPr>
        <w:t>这些关联规则可以</w:t>
      </w:r>
      <w:r w:rsidRPr="009C2F3C">
        <w:rPr>
          <w:rFonts w:hint="eastAsia"/>
          <w:szCs w:val="21"/>
        </w:rPr>
        <w:t>传递一些信息</w:t>
      </w:r>
      <w:ins w:id="7" w:author="Windows 用户" w:date="2016-08-26T17:02:00Z">
        <w:r w:rsidR="002D7595">
          <w:rPr>
            <w:rFonts w:hint="eastAsia"/>
            <w:szCs w:val="21"/>
          </w:rPr>
          <w:t>.</w:t>
        </w:r>
      </w:ins>
      <w:del w:id="8" w:author="Windows 用户" w:date="2016-08-26T17:02:00Z">
        <w:r w:rsidR="00210855" w:rsidDel="002D7595">
          <w:rPr>
            <w:rFonts w:hint="eastAsia"/>
            <w:szCs w:val="21"/>
          </w:rPr>
          <w:delText>,</w:delText>
        </w:r>
      </w:del>
      <w:r w:rsidRPr="009C2F3C">
        <w:rPr>
          <w:rFonts w:hint="eastAsia"/>
          <w:szCs w:val="21"/>
        </w:rPr>
        <w:t>例如可以知道</w:t>
      </w:r>
      <w:r>
        <w:rPr>
          <w:rFonts w:hint="eastAsia"/>
          <w:szCs w:val="21"/>
        </w:rPr>
        <w:t>事务位于某个等级的情况下与另外一个事务处于的</w:t>
      </w:r>
      <w:r w:rsidRPr="009C2F3C">
        <w:rPr>
          <w:rFonts w:hint="eastAsia"/>
          <w:szCs w:val="21"/>
        </w:rPr>
        <w:t>等级的最大可能性</w:t>
      </w:r>
      <w:r w:rsidR="00210855">
        <w:rPr>
          <w:rFonts w:hint="eastAsia"/>
          <w:szCs w:val="21"/>
        </w:rPr>
        <w:t>.</w:t>
      </w:r>
      <w:r>
        <w:rPr>
          <w:rFonts w:hint="eastAsia"/>
          <w:szCs w:val="21"/>
        </w:rPr>
        <w:t>如果关联规则中存在上万条这样的规则</w:t>
      </w:r>
      <w:r w:rsidR="00210855">
        <w:rPr>
          <w:rFonts w:hint="eastAsia"/>
          <w:szCs w:val="21"/>
        </w:rPr>
        <w:t>,</w:t>
      </w:r>
      <w:r>
        <w:rPr>
          <w:rFonts w:hint="eastAsia"/>
          <w:szCs w:val="21"/>
        </w:rPr>
        <w:t>用户将很难直观的得到想要的数据</w:t>
      </w:r>
      <w:r w:rsidR="00210855">
        <w:rPr>
          <w:rFonts w:hint="eastAsia"/>
          <w:szCs w:val="21"/>
        </w:rPr>
        <w:t>.</w:t>
      </w:r>
    </w:p>
    <w:p w14:paraId="25415573" w14:textId="77777777" w:rsidR="00904E9A" w:rsidRPr="009C2F3C" w:rsidRDefault="00904E9A" w:rsidP="00904E9A">
      <w:pPr>
        <w:autoSpaceDE w:val="0"/>
        <w:autoSpaceDN w:val="0"/>
        <w:adjustRightInd w:val="0"/>
        <w:ind w:firstLineChars="200" w:firstLine="372"/>
        <w:rPr>
          <w:szCs w:val="21"/>
        </w:rPr>
      </w:pPr>
      <w:r w:rsidRPr="009C2F3C">
        <w:rPr>
          <w:rFonts w:hint="eastAsia"/>
          <w:szCs w:val="21"/>
        </w:rPr>
        <w:t>本文针对上面问题</w:t>
      </w:r>
      <w:r>
        <w:rPr>
          <w:rFonts w:hint="eastAsia"/>
          <w:szCs w:val="21"/>
        </w:rPr>
        <w:t>提出</w:t>
      </w:r>
      <w:r w:rsidRPr="009C2F3C">
        <w:rPr>
          <w:rFonts w:hint="eastAsia"/>
          <w:szCs w:val="21"/>
        </w:rPr>
        <w:t>关联模式</w:t>
      </w:r>
      <w:r>
        <w:rPr>
          <w:rFonts w:hint="eastAsia"/>
          <w:szCs w:val="21"/>
        </w:rPr>
        <w:t>挖掘概念以及挖掘</w:t>
      </w:r>
      <w:r w:rsidRPr="009C2F3C">
        <w:rPr>
          <w:rFonts w:hint="eastAsia"/>
          <w:szCs w:val="21"/>
        </w:rPr>
        <w:t>算法</w:t>
      </w:r>
      <w:r w:rsidR="00210855">
        <w:rPr>
          <w:rFonts w:hint="eastAsia"/>
          <w:szCs w:val="21"/>
        </w:rPr>
        <w:t>,</w:t>
      </w:r>
      <w:r w:rsidRPr="009C2F3C">
        <w:rPr>
          <w:rFonts w:hint="eastAsia"/>
          <w:szCs w:val="21"/>
        </w:rPr>
        <w:t>并且进一步提出关联模式</w:t>
      </w:r>
      <w:r>
        <w:rPr>
          <w:rFonts w:hint="eastAsia"/>
          <w:szCs w:val="21"/>
        </w:rPr>
        <w:t>挖掘</w:t>
      </w:r>
      <w:r w:rsidRPr="009C2F3C">
        <w:rPr>
          <w:rFonts w:hint="eastAsia"/>
          <w:szCs w:val="21"/>
        </w:rPr>
        <w:t>的应用</w:t>
      </w:r>
      <w:r w:rsidR="00210855">
        <w:rPr>
          <w:rFonts w:hint="eastAsia"/>
          <w:szCs w:val="21"/>
        </w:rPr>
        <w:t>.</w:t>
      </w:r>
    </w:p>
    <w:p w14:paraId="5677E9A7" w14:textId="77777777" w:rsidR="00A15077" w:rsidRDefault="00904E9A">
      <w:pPr>
        <w:pStyle w:val="1"/>
      </w:pPr>
      <w:r>
        <w:rPr>
          <w:rFonts w:hint="eastAsia"/>
        </w:rPr>
        <w:t>关联模式挖掘算法</w:t>
      </w:r>
    </w:p>
    <w:p w14:paraId="514B9EF2" w14:textId="77777777" w:rsidR="00A15077" w:rsidRDefault="00210855">
      <w:pPr>
        <w:pStyle w:val="2"/>
        <w:spacing w:before="71" w:after="71"/>
      </w:pPr>
      <w:r>
        <w:rPr>
          <w:rFonts w:hint="eastAsia"/>
        </w:rPr>
        <w:t>基础概念说明</w:t>
      </w:r>
    </w:p>
    <w:p w14:paraId="5D1D8207" w14:textId="7F86630E" w:rsidR="00210855" w:rsidRPr="00210855" w:rsidRDefault="00C430D0" w:rsidP="00210855">
      <w:pPr>
        <w:pStyle w:val="a1"/>
        <w:ind w:firstLine="372"/>
        <w:jc w:val="center"/>
      </w:pPr>
      <w:bookmarkStart w:id="9" w:name="_Toc405213965"/>
      <w:r w:rsidRPr="00210855">
        <w:rPr>
          <w:noProof/>
        </w:rPr>
        <w:drawing>
          <wp:inline distT="0" distB="0" distL="0" distR="0" wp14:anchorId="558BD498" wp14:editId="7ED9AB1D">
            <wp:extent cx="1623060" cy="881380"/>
            <wp:effectExtent l="0" t="0" r="0" b="0"/>
            <wp:docPr id="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060" cy="881380"/>
                    </a:xfrm>
                    <a:prstGeom prst="rect">
                      <a:avLst/>
                    </a:prstGeom>
                    <a:noFill/>
                    <a:ln>
                      <a:noFill/>
                    </a:ln>
                  </pic:spPr>
                </pic:pic>
              </a:graphicData>
            </a:graphic>
          </wp:inline>
        </w:drawing>
      </w:r>
    </w:p>
    <w:p w14:paraId="501237C2" w14:textId="77777777" w:rsidR="00210855" w:rsidRPr="00210855" w:rsidRDefault="00210855" w:rsidP="00210855">
      <w:pPr>
        <w:pStyle w:val="a1"/>
        <w:ind w:firstLine="372"/>
        <w:jc w:val="center"/>
        <w:rPr>
          <w:rFonts w:ascii="宋体" w:hAnsi="宋体"/>
        </w:rPr>
      </w:pPr>
      <w:bookmarkStart w:id="10" w:name="_Toc457726193"/>
      <w:r w:rsidRPr="00210855">
        <w:rPr>
          <w:rFonts w:ascii="宋体" w:hAnsi="宋体" w:hint="eastAsia"/>
        </w:rPr>
        <w:t>图</w:t>
      </w:r>
      <w:r w:rsidRPr="00210855">
        <w:rPr>
          <w:rFonts w:ascii="宋体" w:hAnsi="宋体"/>
        </w:rPr>
        <w:t>1</w:t>
      </w:r>
      <w:r w:rsidRPr="00210855">
        <w:rPr>
          <w:rFonts w:ascii="宋体" w:hAnsi="宋体" w:hint="eastAsia"/>
        </w:rPr>
        <w:t>规则交叉图</w:t>
      </w:r>
      <w:bookmarkEnd w:id="9"/>
      <w:bookmarkEnd w:id="10"/>
    </w:p>
    <w:p w14:paraId="65F1F8EC" w14:textId="77777777" w:rsidR="00210855" w:rsidRPr="00210855" w:rsidRDefault="00210855" w:rsidP="00210855">
      <w:pPr>
        <w:autoSpaceDE w:val="0"/>
        <w:autoSpaceDN w:val="0"/>
        <w:adjustRightInd w:val="0"/>
        <w:ind w:firstLineChars="200" w:firstLine="372"/>
        <w:rPr>
          <w:szCs w:val="21"/>
        </w:rPr>
      </w:pPr>
      <w:r w:rsidRPr="00210855">
        <w:rPr>
          <w:rFonts w:hint="eastAsia"/>
          <w:szCs w:val="21"/>
        </w:rPr>
        <w:t>事务等级</w:t>
      </w:r>
      <w:r w:rsidR="00CA6EBD">
        <w:rPr>
          <w:rFonts w:hint="eastAsia"/>
          <w:szCs w:val="21"/>
        </w:rPr>
        <w:t>:</w:t>
      </w:r>
      <w:r w:rsidRPr="00210855">
        <w:rPr>
          <w:rFonts w:hint="eastAsia"/>
          <w:szCs w:val="21"/>
        </w:rPr>
        <w:t>如表</w:t>
      </w:r>
      <w:r w:rsidRPr="00210855">
        <w:rPr>
          <w:rFonts w:hint="eastAsia"/>
          <w:szCs w:val="21"/>
        </w:rPr>
        <w:t>1</w:t>
      </w:r>
      <w:r w:rsidRPr="00210855">
        <w:rPr>
          <w:rFonts w:hint="eastAsia"/>
          <w:szCs w:val="21"/>
        </w:rPr>
        <w:t>中数据</w:t>
      </w:r>
      <w:r>
        <w:rPr>
          <w:rFonts w:hint="eastAsia"/>
          <w:szCs w:val="21"/>
        </w:rPr>
        <w:t>,</w:t>
      </w:r>
      <w:r w:rsidRPr="00210855">
        <w:rPr>
          <w:rFonts w:hint="eastAsia"/>
          <w:szCs w:val="21"/>
        </w:rPr>
        <w:t>事务中的数据为</w:t>
      </w:r>
      <w:r w:rsidRPr="00210855">
        <w:rPr>
          <w:rFonts w:hint="eastAsia"/>
          <w:szCs w:val="21"/>
        </w:rPr>
        <w:t>A</w:t>
      </w:r>
      <w:del w:id="11" w:author="Windows 用户" w:date="2016-08-26T17:04:00Z">
        <w:r w:rsidDel="00F93C12">
          <w:rPr>
            <w:rFonts w:hint="eastAsia"/>
            <w:szCs w:val="21"/>
          </w:rPr>
          <w:delText>,</w:delText>
        </w:r>
      </w:del>
      <w:r w:rsidRPr="00210855">
        <w:rPr>
          <w:rFonts w:hint="eastAsia"/>
          <w:szCs w:val="21"/>
        </w:rPr>
        <w:t>B</w:t>
      </w:r>
      <w:r>
        <w:rPr>
          <w:rFonts w:hint="eastAsia"/>
          <w:szCs w:val="21"/>
        </w:rPr>
        <w:t>,</w:t>
      </w:r>
      <w:r w:rsidRPr="00210855">
        <w:rPr>
          <w:rFonts w:hint="eastAsia"/>
          <w:szCs w:val="21"/>
        </w:rPr>
        <w:t>C</w:t>
      </w:r>
      <w:r>
        <w:rPr>
          <w:rFonts w:hint="eastAsia"/>
          <w:szCs w:val="21"/>
        </w:rPr>
        <w:t>,</w:t>
      </w:r>
      <w:r w:rsidRPr="00210855">
        <w:rPr>
          <w:rFonts w:hint="eastAsia"/>
          <w:szCs w:val="21"/>
        </w:rPr>
        <w:t>D</w:t>
      </w:r>
      <w:r>
        <w:rPr>
          <w:rFonts w:hint="eastAsia"/>
          <w:szCs w:val="21"/>
        </w:rPr>
        <w:t>.</w:t>
      </w:r>
      <w:r w:rsidRPr="00210855">
        <w:rPr>
          <w:rFonts w:hint="eastAsia"/>
          <w:szCs w:val="21"/>
        </w:rPr>
        <w:t>这个数据可以认为是事务的等级</w:t>
      </w:r>
      <w:r>
        <w:rPr>
          <w:rFonts w:hint="eastAsia"/>
          <w:szCs w:val="21"/>
        </w:rPr>
        <w:t>,</w:t>
      </w:r>
      <w:r w:rsidRPr="00210855">
        <w:rPr>
          <w:rFonts w:hint="eastAsia"/>
          <w:szCs w:val="21"/>
        </w:rPr>
        <w:t>并且定义等级大小为</w:t>
      </w:r>
      <w:r w:rsidRPr="00210855">
        <w:rPr>
          <w:rFonts w:hint="eastAsia"/>
          <w:szCs w:val="21"/>
        </w:rPr>
        <w:t>A&gt;B&gt;C&gt;D</w:t>
      </w:r>
      <w:r>
        <w:rPr>
          <w:rFonts w:hint="eastAsia"/>
          <w:szCs w:val="21"/>
        </w:rPr>
        <w:t>.</w:t>
      </w:r>
    </w:p>
    <w:p w14:paraId="0EE761B6" w14:textId="77777777" w:rsidR="00210855" w:rsidRPr="00210855" w:rsidRDefault="00210855" w:rsidP="00210855">
      <w:pPr>
        <w:autoSpaceDE w:val="0"/>
        <w:autoSpaceDN w:val="0"/>
        <w:adjustRightInd w:val="0"/>
        <w:ind w:firstLineChars="200" w:firstLine="372"/>
        <w:rPr>
          <w:szCs w:val="21"/>
        </w:rPr>
      </w:pPr>
      <w:r w:rsidRPr="00210855">
        <w:rPr>
          <w:rFonts w:hint="eastAsia"/>
          <w:szCs w:val="21"/>
        </w:rPr>
        <w:t>关联规则</w:t>
      </w:r>
      <w:r w:rsidR="00CA6EBD">
        <w:rPr>
          <w:rFonts w:hint="eastAsia"/>
          <w:szCs w:val="21"/>
        </w:rPr>
        <w:t>:</w:t>
      </w:r>
      <w:r w:rsidRPr="00210855">
        <w:rPr>
          <w:rFonts w:hint="eastAsia"/>
          <w:szCs w:val="21"/>
        </w:rPr>
        <w:t>形如</w:t>
      </w:r>
      <w:r w:rsidR="00CA6EBD">
        <w:rPr>
          <w:szCs w:val="21"/>
        </w:rPr>
        <w:t>”</w:t>
      </w:r>
      <w:r w:rsidR="00CA6EBD" w:rsidRPr="00CA6EBD">
        <w:rPr>
          <w:position w:val="-6"/>
          <w:szCs w:val="21"/>
        </w:rPr>
        <w:object w:dxaOrig="780" w:dyaOrig="279" w14:anchorId="7067B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9pt;height:14.25pt" o:ole="">
            <v:imagedata r:id="rId10" o:title=""/>
          </v:shape>
          <o:OLEObject Type="Embed" ProgID="Equation.3" ShapeID="_x0000_i1026" DrawAspect="Content" ObjectID="_1534010369" r:id="rId11"/>
        </w:object>
      </w:r>
      <w:r w:rsidR="00CA6EBD">
        <w:rPr>
          <w:szCs w:val="21"/>
        </w:rPr>
        <w:t>“</w:t>
      </w:r>
      <w:r w:rsidRPr="00210855">
        <w:rPr>
          <w:rFonts w:hint="eastAsia"/>
          <w:szCs w:val="21"/>
        </w:rPr>
        <w:t>的式子</w:t>
      </w:r>
      <w:r>
        <w:rPr>
          <w:rFonts w:hint="eastAsia"/>
          <w:szCs w:val="21"/>
        </w:rPr>
        <w:t>,</w:t>
      </w:r>
      <w:r w:rsidRPr="00210855">
        <w:rPr>
          <w:rFonts w:hint="eastAsia"/>
          <w:szCs w:val="21"/>
        </w:rPr>
        <w:t>左边代表的是事务</w:t>
      </w:r>
      <w:r w:rsidRPr="00210855">
        <w:rPr>
          <w:rFonts w:hint="eastAsia"/>
          <w:szCs w:val="21"/>
        </w:rPr>
        <w:t>1</w:t>
      </w:r>
      <w:r w:rsidRPr="00210855">
        <w:rPr>
          <w:rFonts w:hint="eastAsia"/>
          <w:szCs w:val="21"/>
        </w:rPr>
        <w:t>的等级</w:t>
      </w:r>
      <w:r>
        <w:rPr>
          <w:rFonts w:hint="eastAsia"/>
          <w:szCs w:val="21"/>
        </w:rPr>
        <w:t>,</w:t>
      </w:r>
      <w:r w:rsidRPr="00210855">
        <w:rPr>
          <w:rFonts w:hint="eastAsia"/>
          <w:szCs w:val="21"/>
        </w:rPr>
        <w:t>右边代表的是事务</w:t>
      </w:r>
      <w:r w:rsidRPr="00210855">
        <w:rPr>
          <w:rFonts w:hint="eastAsia"/>
          <w:szCs w:val="21"/>
        </w:rPr>
        <w:t>2</w:t>
      </w:r>
      <w:r w:rsidRPr="00210855">
        <w:rPr>
          <w:rFonts w:hint="eastAsia"/>
          <w:szCs w:val="21"/>
        </w:rPr>
        <w:t>的等级</w:t>
      </w:r>
      <w:r>
        <w:rPr>
          <w:rFonts w:hint="eastAsia"/>
          <w:szCs w:val="21"/>
        </w:rPr>
        <w:t>.</w:t>
      </w:r>
      <w:r w:rsidRPr="00210855">
        <w:rPr>
          <w:rFonts w:hint="eastAsia"/>
          <w:szCs w:val="21"/>
        </w:rPr>
        <w:t>例如表</w:t>
      </w:r>
      <w:r w:rsidRPr="00210855">
        <w:rPr>
          <w:rFonts w:hint="eastAsia"/>
          <w:szCs w:val="21"/>
        </w:rPr>
        <w:t>2</w:t>
      </w:r>
      <w:r w:rsidRPr="00210855">
        <w:rPr>
          <w:rFonts w:hint="eastAsia"/>
          <w:szCs w:val="21"/>
        </w:rPr>
        <w:t>中每个标号对应的记录可以认为是一个规则</w:t>
      </w:r>
      <w:r>
        <w:rPr>
          <w:rFonts w:hint="eastAsia"/>
          <w:szCs w:val="21"/>
        </w:rPr>
        <w:t>.</w:t>
      </w:r>
    </w:p>
    <w:p w14:paraId="5D9C2CC7" w14:textId="77777777" w:rsidR="00210855" w:rsidRPr="00210855" w:rsidRDefault="00210855" w:rsidP="00210855">
      <w:pPr>
        <w:autoSpaceDE w:val="0"/>
        <w:autoSpaceDN w:val="0"/>
        <w:adjustRightInd w:val="0"/>
        <w:snapToGrid w:val="0"/>
        <w:ind w:firstLineChars="200" w:firstLine="372"/>
        <w:contextualSpacing/>
        <w:rPr>
          <w:rFonts w:hint="eastAsia"/>
          <w:szCs w:val="21"/>
        </w:rPr>
      </w:pPr>
      <w:r w:rsidRPr="00210855">
        <w:rPr>
          <w:rFonts w:hint="eastAsia"/>
          <w:szCs w:val="21"/>
        </w:rPr>
        <w:t>关联规则趋势</w:t>
      </w:r>
      <w:r w:rsidR="00CA6EBD">
        <w:rPr>
          <w:rFonts w:hint="eastAsia"/>
          <w:szCs w:val="21"/>
        </w:rPr>
        <w:t>:</w:t>
      </w:r>
      <w:r w:rsidRPr="00210855">
        <w:rPr>
          <w:rFonts w:hint="eastAsia"/>
          <w:szCs w:val="21"/>
        </w:rPr>
        <w:t>如果规则的右侧对应的等级高于规则左侧对应的等级</w:t>
      </w:r>
      <w:r>
        <w:rPr>
          <w:rFonts w:hint="eastAsia"/>
          <w:szCs w:val="21"/>
        </w:rPr>
        <w:t>,</w:t>
      </w:r>
      <w:r w:rsidRPr="00210855">
        <w:rPr>
          <w:rFonts w:hint="eastAsia"/>
          <w:szCs w:val="21"/>
        </w:rPr>
        <w:t>那么认为规则是上升趋势</w:t>
      </w:r>
      <w:r>
        <w:rPr>
          <w:rFonts w:hint="eastAsia"/>
          <w:szCs w:val="21"/>
        </w:rPr>
        <w:t>,</w:t>
      </w:r>
      <w:r w:rsidRPr="00210855">
        <w:rPr>
          <w:rFonts w:hint="eastAsia"/>
          <w:szCs w:val="21"/>
        </w:rPr>
        <w:t>例如</w:t>
      </w:r>
      <w:r w:rsidR="00CA6EBD" w:rsidRPr="00CA6EBD">
        <w:rPr>
          <w:position w:val="-6"/>
          <w:szCs w:val="21"/>
        </w:rPr>
        <w:object w:dxaOrig="780" w:dyaOrig="279" w14:anchorId="55254BBF">
          <v:shape id="_x0000_i1027" type="#_x0000_t75" style="width:38.9pt;height:14.25pt" o:ole="">
            <v:imagedata r:id="rId12" o:title=""/>
          </v:shape>
          <o:OLEObject Type="Embed" ProgID="Equation.3" ShapeID="_x0000_i1027" DrawAspect="Content" ObjectID="_1534010370" r:id="rId13"/>
        </w:object>
      </w:r>
      <w:r w:rsidRPr="00210855">
        <w:rPr>
          <w:rFonts w:hint="eastAsia"/>
          <w:szCs w:val="21"/>
        </w:rPr>
        <w:t>对应的就是上升趋势</w:t>
      </w:r>
      <w:r>
        <w:rPr>
          <w:rFonts w:hint="eastAsia"/>
          <w:szCs w:val="21"/>
        </w:rPr>
        <w:t>,</w:t>
      </w:r>
      <w:r w:rsidRPr="00210855">
        <w:rPr>
          <w:rFonts w:hint="eastAsia"/>
          <w:szCs w:val="21"/>
        </w:rPr>
        <w:t>反之为下降趋势</w:t>
      </w:r>
      <w:r>
        <w:rPr>
          <w:rFonts w:hint="eastAsia"/>
          <w:szCs w:val="21"/>
        </w:rPr>
        <w:t>.</w:t>
      </w:r>
    </w:p>
    <w:p w14:paraId="4B6EA7D5" w14:textId="39B4DFE1" w:rsidR="00210855" w:rsidRPr="00210855" w:rsidRDefault="00210855" w:rsidP="00210855">
      <w:pPr>
        <w:autoSpaceDE w:val="0"/>
        <w:autoSpaceDN w:val="0"/>
        <w:adjustRightInd w:val="0"/>
        <w:snapToGrid w:val="0"/>
        <w:ind w:firstLineChars="200" w:firstLine="372"/>
        <w:contextualSpacing/>
        <w:rPr>
          <w:szCs w:val="21"/>
        </w:rPr>
      </w:pPr>
      <w:r w:rsidRPr="00210855">
        <w:rPr>
          <w:rFonts w:hint="eastAsia"/>
          <w:szCs w:val="21"/>
        </w:rPr>
        <w:t>关联规则支持度</w:t>
      </w:r>
      <w:r w:rsidR="00CA6EBD">
        <w:rPr>
          <w:rFonts w:hint="eastAsia"/>
          <w:szCs w:val="21"/>
        </w:rPr>
        <w:t>:</w:t>
      </w:r>
      <w:r w:rsidRPr="00210855">
        <w:rPr>
          <w:rFonts w:hint="eastAsia"/>
          <w:szCs w:val="21"/>
        </w:rPr>
        <w:t>设规则</w:t>
      </w:r>
      <w:r w:rsidRPr="00210855">
        <w:rPr>
          <w:rFonts w:hint="eastAsia"/>
          <w:szCs w:val="21"/>
        </w:rPr>
        <w:t>X</w:t>
      </w:r>
      <w:r w:rsidRPr="00210855">
        <w:rPr>
          <w:rFonts w:hint="eastAsia"/>
          <w:szCs w:val="21"/>
        </w:rPr>
        <w:t>属于规则集合</w:t>
      </w:r>
      <w:r w:rsidR="00CA6EBD" w:rsidRPr="007A37CD">
        <w:rPr>
          <w:position w:val="-6"/>
          <w:szCs w:val="21"/>
        </w:rPr>
        <w:object w:dxaOrig="260" w:dyaOrig="279" w14:anchorId="12D7C7D0">
          <v:shape id="_x0000_i1028" type="#_x0000_t75" style="width:12.95pt;height:14.25pt" o:ole="">
            <v:imagedata r:id="rId14" o:title=""/>
          </v:shape>
          <o:OLEObject Type="Embed" ProgID="Equation.3" ShapeID="_x0000_i1028" DrawAspect="Content" ObjectID="_1534010371" r:id="rId15"/>
        </w:object>
      </w:r>
      <w:r w:rsidRPr="00210855">
        <w:rPr>
          <w:szCs w:val="21"/>
        </w:rPr>
        <w:fldChar w:fldCharType="begin"/>
      </w:r>
      <w:r w:rsidRPr="00210855">
        <w:rPr>
          <w:szCs w:val="21"/>
        </w:rPr>
        <w:instrText xml:space="preserve"> QUOTE </w:instrText>
      </w:r>
      <m:oMath>
        <m:r>
          <m:rPr>
            <m:sty m:val="p"/>
          </m:rPr>
          <w:rPr>
            <w:rFonts w:ascii="Cambria Math" w:hAnsi="Cambria Math"/>
            <w:sz w:val="21"/>
            <w:szCs w:val="21"/>
          </w:rPr>
          <m:t>θ</m:t>
        </m:r>
      </m:oMath>
      <w:r w:rsidRPr="00210855">
        <w:rPr>
          <w:szCs w:val="21"/>
        </w:rPr>
        <w:instrText xml:space="preserve"> </w:instrText>
      </w:r>
      <w:r w:rsidRPr="00210855">
        <w:rPr>
          <w:szCs w:val="21"/>
        </w:rPr>
        <w:fldChar w:fldCharType="separate"/>
      </w:r>
      <w:r w:rsidRPr="00210855">
        <w:rPr>
          <w:szCs w:val="21"/>
        </w:rPr>
        <w:fldChar w:fldCharType="end"/>
      </w:r>
      <w:r>
        <w:rPr>
          <w:rFonts w:hint="eastAsia"/>
          <w:szCs w:val="21"/>
        </w:rPr>
        <w:t>,</w:t>
      </w:r>
      <w:r w:rsidRPr="00210855">
        <w:rPr>
          <w:rFonts w:hint="eastAsia"/>
          <w:szCs w:val="21"/>
        </w:rPr>
        <w:t>规则</w:t>
      </w:r>
      <w:r w:rsidRPr="00210855">
        <w:rPr>
          <w:rFonts w:hint="eastAsia"/>
          <w:szCs w:val="21"/>
        </w:rPr>
        <w:t>X</w:t>
      </w:r>
      <w:r w:rsidRPr="00210855">
        <w:rPr>
          <w:rFonts w:hint="eastAsia"/>
          <w:szCs w:val="21"/>
        </w:rPr>
        <w:t>的支持度</w:t>
      </w:r>
      <w:r w:rsidRPr="00210855">
        <w:rPr>
          <w:rFonts w:hint="eastAsia"/>
          <w:szCs w:val="21"/>
        </w:rPr>
        <w:t>=</w:t>
      </w:r>
      <w:r w:rsidRPr="00210855">
        <w:rPr>
          <w:rFonts w:hint="eastAsia"/>
          <w:szCs w:val="21"/>
        </w:rPr>
        <w:t>规则集合</w:t>
      </w:r>
      <w:r w:rsidR="00CA6EBD" w:rsidRPr="007A37CD">
        <w:rPr>
          <w:position w:val="-6"/>
          <w:szCs w:val="21"/>
        </w:rPr>
        <w:object w:dxaOrig="260" w:dyaOrig="279" w14:anchorId="12B30DAD">
          <v:shape id="_x0000_i1029" type="#_x0000_t75" style="width:12.95pt;height:14.25pt" o:ole="">
            <v:imagedata r:id="rId16" o:title=""/>
          </v:shape>
          <o:OLEObject Type="Embed" ProgID="Equation.3" ShapeID="_x0000_i1029" DrawAspect="Content" ObjectID="_1534010372" r:id="rId17"/>
        </w:object>
      </w:r>
      <w:r w:rsidRPr="00210855">
        <w:rPr>
          <w:rFonts w:hint="eastAsia"/>
          <w:szCs w:val="21"/>
        </w:rPr>
        <w:t>中包含</w:t>
      </w:r>
      <w:r w:rsidRPr="00210855">
        <w:rPr>
          <w:rFonts w:hint="eastAsia"/>
          <w:szCs w:val="21"/>
        </w:rPr>
        <w:t>X</w:t>
      </w:r>
      <w:r w:rsidRPr="00210855">
        <w:rPr>
          <w:rFonts w:hint="eastAsia"/>
          <w:szCs w:val="21"/>
        </w:rPr>
        <w:t>的条数</w:t>
      </w:r>
      <w:r w:rsidRPr="00210855">
        <w:rPr>
          <w:rFonts w:hint="eastAsia"/>
          <w:szCs w:val="21"/>
        </w:rPr>
        <w:t>/</w:t>
      </w:r>
      <w:r w:rsidRPr="00210855">
        <w:rPr>
          <w:rFonts w:hint="eastAsia"/>
          <w:szCs w:val="21"/>
        </w:rPr>
        <w:t>数据规则的总条数</w:t>
      </w:r>
      <w:r w:rsidR="004A3B29">
        <w:rPr>
          <w:szCs w:val="21"/>
        </w:rPr>
        <w:t>;</w:t>
      </w:r>
      <w:r w:rsidRPr="00210855">
        <w:rPr>
          <w:rFonts w:hint="eastAsia"/>
          <w:szCs w:val="21"/>
        </w:rPr>
        <w:t>支持度代表的规则</w:t>
      </w:r>
      <w:r w:rsidRPr="00210855">
        <w:rPr>
          <w:rFonts w:hint="eastAsia"/>
          <w:szCs w:val="21"/>
        </w:rPr>
        <w:t>X</w:t>
      </w:r>
      <w:r w:rsidRPr="00210855">
        <w:rPr>
          <w:rFonts w:hint="eastAsia"/>
          <w:szCs w:val="21"/>
        </w:rPr>
        <w:t>出现的频率</w:t>
      </w:r>
      <w:r>
        <w:rPr>
          <w:rFonts w:hint="eastAsia"/>
          <w:szCs w:val="21"/>
        </w:rPr>
        <w:t>,</w:t>
      </w:r>
      <w:r w:rsidRPr="00210855">
        <w:rPr>
          <w:rFonts w:hint="eastAsia"/>
          <w:szCs w:val="21"/>
        </w:rPr>
        <w:t>例如规则集合中存在</w:t>
      </w:r>
      <w:r w:rsidRPr="00210855">
        <w:rPr>
          <w:rFonts w:hint="eastAsia"/>
          <w:szCs w:val="21"/>
        </w:rPr>
        <w:t>1000</w:t>
      </w:r>
      <w:r w:rsidRPr="00210855">
        <w:rPr>
          <w:rFonts w:hint="eastAsia"/>
          <w:szCs w:val="21"/>
        </w:rPr>
        <w:t>规则</w:t>
      </w:r>
      <w:r>
        <w:rPr>
          <w:rFonts w:hint="eastAsia"/>
          <w:szCs w:val="21"/>
        </w:rPr>
        <w:t>,</w:t>
      </w:r>
      <w:r w:rsidRPr="00210855">
        <w:rPr>
          <w:rFonts w:hint="eastAsia"/>
          <w:szCs w:val="21"/>
        </w:rPr>
        <w:t>其中含有</w:t>
      </w:r>
      <w:r w:rsidRPr="00210855">
        <w:rPr>
          <w:rFonts w:hint="eastAsia"/>
          <w:szCs w:val="21"/>
        </w:rPr>
        <w:t>X</w:t>
      </w:r>
      <w:r w:rsidRPr="00210855">
        <w:rPr>
          <w:rFonts w:hint="eastAsia"/>
          <w:szCs w:val="21"/>
        </w:rPr>
        <w:t>的规则有</w:t>
      </w:r>
      <w:r w:rsidRPr="00210855">
        <w:rPr>
          <w:rFonts w:hint="eastAsia"/>
          <w:szCs w:val="21"/>
        </w:rPr>
        <w:t>100</w:t>
      </w:r>
      <w:r w:rsidRPr="00210855">
        <w:rPr>
          <w:rFonts w:hint="eastAsia"/>
          <w:szCs w:val="21"/>
        </w:rPr>
        <w:t>条</w:t>
      </w:r>
      <w:r>
        <w:rPr>
          <w:rFonts w:hint="eastAsia"/>
          <w:szCs w:val="21"/>
        </w:rPr>
        <w:t>,</w:t>
      </w:r>
      <w:r w:rsidRPr="00210855">
        <w:rPr>
          <w:rFonts w:hint="eastAsia"/>
          <w:szCs w:val="21"/>
        </w:rPr>
        <w:t>那么规则</w:t>
      </w:r>
      <w:r w:rsidRPr="00210855">
        <w:rPr>
          <w:rFonts w:hint="eastAsia"/>
          <w:szCs w:val="21"/>
        </w:rPr>
        <w:t>X</w:t>
      </w:r>
      <w:r w:rsidRPr="00210855">
        <w:rPr>
          <w:rFonts w:hint="eastAsia"/>
          <w:szCs w:val="21"/>
        </w:rPr>
        <w:t>的支持度是</w:t>
      </w:r>
      <w:r w:rsidRPr="00210855">
        <w:rPr>
          <w:rFonts w:hint="eastAsia"/>
          <w:szCs w:val="21"/>
        </w:rPr>
        <w:t>100/1000=0.1</w:t>
      </w:r>
      <w:r>
        <w:rPr>
          <w:rFonts w:hint="eastAsia"/>
          <w:szCs w:val="21"/>
        </w:rPr>
        <w:t>.</w:t>
      </w:r>
    </w:p>
    <w:p w14:paraId="6F29728A" w14:textId="77777777" w:rsidR="00210855" w:rsidRPr="00210855" w:rsidRDefault="00210855" w:rsidP="00210855">
      <w:pPr>
        <w:autoSpaceDE w:val="0"/>
        <w:autoSpaceDN w:val="0"/>
        <w:adjustRightInd w:val="0"/>
        <w:ind w:firstLineChars="200" w:firstLine="372"/>
        <w:rPr>
          <w:szCs w:val="21"/>
        </w:rPr>
      </w:pPr>
      <w:r w:rsidRPr="00210855">
        <w:rPr>
          <w:rFonts w:hint="eastAsia"/>
          <w:szCs w:val="21"/>
        </w:rPr>
        <w:t>支持度阈值</w:t>
      </w:r>
      <w:r w:rsidR="00CA6EBD">
        <w:rPr>
          <w:rFonts w:hint="eastAsia"/>
          <w:szCs w:val="21"/>
        </w:rPr>
        <w:t>:</w:t>
      </w:r>
      <w:r w:rsidRPr="00210855">
        <w:rPr>
          <w:rFonts w:hint="eastAsia"/>
          <w:szCs w:val="21"/>
        </w:rPr>
        <w:t>用户定义的支持度的最小值</w:t>
      </w:r>
      <w:r>
        <w:rPr>
          <w:rFonts w:hint="eastAsia"/>
          <w:szCs w:val="21"/>
        </w:rPr>
        <w:t>.</w:t>
      </w:r>
    </w:p>
    <w:p w14:paraId="241C0202" w14:textId="77777777" w:rsidR="00210855" w:rsidRPr="00210855" w:rsidRDefault="00210855" w:rsidP="00210855">
      <w:pPr>
        <w:autoSpaceDE w:val="0"/>
        <w:autoSpaceDN w:val="0"/>
        <w:adjustRightInd w:val="0"/>
        <w:ind w:firstLineChars="200" w:firstLine="372"/>
        <w:rPr>
          <w:szCs w:val="21"/>
        </w:rPr>
      </w:pPr>
      <w:r w:rsidRPr="00210855">
        <w:rPr>
          <w:rFonts w:hint="eastAsia"/>
          <w:szCs w:val="21"/>
        </w:rPr>
        <w:t>规则交叉</w:t>
      </w:r>
      <w:r w:rsidR="00CA6EBD">
        <w:rPr>
          <w:rFonts w:hint="eastAsia"/>
          <w:szCs w:val="21"/>
        </w:rPr>
        <w:t>:</w:t>
      </w:r>
      <w:r w:rsidRPr="00210855">
        <w:rPr>
          <w:rFonts w:hint="eastAsia"/>
          <w:szCs w:val="21"/>
        </w:rPr>
        <w:t>两条规则对应的级别是交叉的</w:t>
      </w:r>
      <w:r>
        <w:rPr>
          <w:rFonts w:hint="eastAsia"/>
          <w:szCs w:val="21"/>
        </w:rPr>
        <w:t>,</w:t>
      </w:r>
      <w:r w:rsidRPr="00210855">
        <w:rPr>
          <w:rFonts w:hint="eastAsia"/>
          <w:szCs w:val="21"/>
        </w:rPr>
        <w:t>两条规则就是交叉的</w:t>
      </w:r>
      <w:r>
        <w:rPr>
          <w:rFonts w:hint="eastAsia"/>
          <w:szCs w:val="21"/>
        </w:rPr>
        <w:t>.</w:t>
      </w:r>
      <w:r w:rsidRPr="00210855">
        <w:rPr>
          <w:rFonts w:hint="eastAsia"/>
          <w:szCs w:val="21"/>
        </w:rPr>
        <w:t>如图</w:t>
      </w:r>
      <w:r w:rsidRPr="00210855">
        <w:rPr>
          <w:rFonts w:hint="eastAsia"/>
          <w:szCs w:val="21"/>
        </w:rPr>
        <w:t>1</w:t>
      </w:r>
      <w:r w:rsidRPr="00210855">
        <w:rPr>
          <w:rFonts w:hint="eastAsia"/>
          <w:szCs w:val="21"/>
        </w:rPr>
        <w:t>所示事务</w:t>
      </w:r>
      <w:r w:rsidRPr="00210855">
        <w:rPr>
          <w:rFonts w:hint="eastAsia"/>
          <w:szCs w:val="21"/>
        </w:rPr>
        <w:t>1</w:t>
      </w:r>
      <w:r w:rsidRPr="00210855">
        <w:rPr>
          <w:rFonts w:hint="eastAsia"/>
          <w:szCs w:val="21"/>
        </w:rPr>
        <w:t>与事物</w:t>
      </w:r>
      <w:r w:rsidRPr="00210855">
        <w:rPr>
          <w:rFonts w:hint="eastAsia"/>
          <w:szCs w:val="21"/>
        </w:rPr>
        <w:t>2</w:t>
      </w:r>
      <w:r w:rsidRPr="00210855">
        <w:rPr>
          <w:rFonts w:hint="eastAsia"/>
          <w:szCs w:val="21"/>
        </w:rPr>
        <w:t>存在两条关联规则分别为</w:t>
      </w:r>
      <w:r w:rsidR="00CA6EBD" w:rsidRPr="00CA6EBD">
        <w:rPr>
          <w:position w:val="-6"/>
          <w:szCs w:val="21"/>
        </w:rPr>
        <w:object w:dxaOrig="780" w:dyaOrig="279" w14:anchorId="7A204EFB">
          <v:shape id="_x0000_i1030" type="#_x0000_t75" style="width:38.9pt;height:14.25pt" o:ole="">
            <v:imagedata r:id="rId18" o:title=""/>
          </v:shape>
          <o:OLEObject Type="Embed" ProgID="Equation.3" ShapeID="_x0000_i1030" DrawAspect="Content" ObjectID="_1534010373" r:id="rId19"/>
        </w:object>
      </w:r>
      <w:r w:rsidRPr="00210855">
        <w:rPr>
          <w:rFonts w:hint="eastAsia"/>
          <w:szCs w:val="21"/>
        </w:rPr>
        <w:t>和</w:t>
      </w:r>
      <w:r w:rsidR="00CA6EBD" w:rsidRPr="00CA6EBD">
        <w:rPr>
          <w:position w:val="-6"/>
          <w:szCs w:val="21"/>
        </w:rPr>
        <w:object w:dxaOrig="780" w:dyaOrig="279" w14:anchorId="4482E8AC">
          <v:shape id="_x0000_i1031" type="#_x0000_t75" style="width:38.9pt;height:14.25pt" o:ole="">
            <v:imagedata r:id="rId20" o:title=""/>
          </v:shape>
          <o:OLEObject Type="Embed" ProgID="Equation.3" ShapeID="_x0000_i1031" DrawAspect="Content" ObjectID="_1534010374" r:id="rId21"/>
        </w:object>
      </w:r>
      <w:r w:rsidRPr="00210855">
        <w:rPr>
          <w:rFonts w:hint="eastAsia"/>
          <w:szCs w:val="21"/>
        </w:rPr>
        <w:t>这两个规则是交叉的</w:t>
      </w:r>
      <w:r>
        <w:rPr>
          <w:rFonts w:hint="eastAsia"/>
          <w:szCs w:val="21"/>
        </w:rPr>
        <w:t>.</w:t>
      </w:r>
    </w:p>
    <w:p w14:paraId="6185D387" w14:textId="77777777" w:rsidR="00210855" w:rsidRPr="00210855" w:rsidRDefault="00210855" w:rsidP="00210855">
      <w:pPr>
        <w:pStyle w:val="a1"/>
        <w:ind w:firstLine="372"/>
        <w:rPr>
          <w:szCs w:val="21"/>
        </w:rPr>
      </w:pPr>
      <w:r w:rsidRPr="00210855">
        <w:rPr>
          <w:rFonts w:hint="eastAsia"/>
          <w:szCs w:val="21"/>
        </w:rPr>
        <w:t>正常规则集合</w:t>
      </w:r>
      <w:r w:rsidR="00CA6EBD">
        <w:rPr>
          <w:rFonts w:hint="eastAsia"/>
          <w:szCs w:val="21"/>
        </w:rPr>
        <w:t>:</w:t>
      </w:r>
      <w:r w:rsidRPr="00210855">
        <w:rPr>
          <w:rFonts w:hint="eastAsia"/>
          <w:szCs w:val="21"/>
        </w:rPr>
        <w:t>规则集合中不存在交叉点</w:t>
      </w:r>
      <w:r>
        <w:rPr>
          <w:rFonts w:hint="eastAsia"/>
          <w:szCs w:val="21"/>
        </w:rPr>
        <w:t>,</w:t>
      </w:r>
      <w:r w:rsidRPr="00210855">
        <w:rPr>
          <w:rFonts w:hint="eastAsia"/>
          <w:szCs w:val="21"/>
        </w:rPr>
        <w:t>整体的规则存在一定的趋势性</w:t>
      </w:r>
      <w:r>
        <w:rPr>
          <w:rFonts w:hint="eastAsia"/>
          <w:szCs w:val="21"/>
        </w:rPr>
        <w:t>.</w:t>
      </w:r>
    </w:p>
    <w:p w14:paraId="6610C2D9" w14:textId="77777777" w:rsidR="00210855" w:rsidRPr="00210855" w:rsidRDefault="00210855" w:rsidP="00210855">
      <w:pPr>
        <w:pStyle w:val="a1"/>
        <w:ind w:firstLine="372"/>
      </w:pPr>
      <w:r w:rsidRPr="00210855">
        <w:rPr>
          <w:rFonts w:hint="eastAsia"/>
          <w:szCs w:val="21"/>
        </w:rPr>
        <w:t>异常规则</w:t>
      </w:r>
      <w:r w:rsidRPr="00210855">
        <w:rPr>
          <w:rFonts w:hint="eastAsia"/>
        </w:rPr>
        <w:t>集合</w:t>
      </w:r>
      <w:r w:rsidR="00CA6EBD">
        <w:rPr>
          <w:rFonts w:hint="eastAsia"/>
        </w:rPr>
        <w:t>:</w:t>
      </w:r>
      <w:r w:rsidRPr="00210855">
        <w:rPr>
          <w:rFonts w:hint="eastAsia"/>
        </w:rPr>
        <w:t>按照一定的约束</w:t>
      </w:r>
      <w:r>
        <w:rPr>
          <w:rFonts w:hint="eastAsia"/>
        </w:rPr>
        <w:t>,</w:t>
      </w:r>
      <w:r w:rsidRPr="00210855">
        <w:rPr>
          <w:rFonts w:hint="eastAsia"/>
        </w:rPr>
        <w:t>不断将规则集合中引起交叉的规则剔除并添加到新的规则集合中</w:t>
      </w:r>
      <w:r>
        <w:rPr>
          <w:rFonts w:hint="eastAsia"/>
        </w:rPr>
        <w:t>,</w:t>
      </w:r>
      <w:r w:rsidRPr="00210855">
        <w:rPr>
          <w:rFonts w:hint="eastAsia"/>
        </w:rPr>
        <w:t>直到剩余的规则集合变成正常规则集合</w:t>
      </w:r>
      <w:r>
        <w:rPr>
          <w:rFonts w:hint="eastAsia"/>
        </w:rPr>
        <w:t>,</w:t>
      </w:r>
      <w:r w:rsidRPr="00210855">
        <w:rPr>
          <w:rFonts w:hint="eastAsia"/>
        </w:rPr>
        <w:t>这个新的规则集合我们称为异常规则集合</w:t>
      </w:r>
      <w:r>
        <w:rPr>
          <w:rFonts w:hint="eastAsia"/>
        </w:rPr>
        <w:t>.</w:t>
      </w:r>
    </w:p>
    <w:p w14:paraId="2C0FF2BF" w14:textId="77777777" w:rsidR="00210855" w:rsidRPr="00210855" w:rsidRDefault="00210855" w:rsidP="00210855">
      <w:pPr>
        <w:pStyle w:val="a1"/>
        <w:ind w:firstLine="372"/>
      </w:pPr>
      <w:r w:rsidRPr="00210855">
        <w:rPr>
          <w:rFonts w:hint="eastAsia"/>
        </w:rPr>
        <w:t>规则等级差</w:t>
      </w:r>
      <w:r w:rsidR="00CA6EBD">
        <w:rPr>
          <w:rFonts w:hint="eastAsia"/>
        </w:rPr>
        <w:t>:</w:t>
      </w:r>
      <w:r w:rsidRPr="00210855">
        <w:rPr>
          <w:rFonts w:hint="eastAsia"/>
        </w:rPr>
        <w:t>按照</w:t>
      </w:r>
      <w:r w:rsidR="004A3B29">
        <w:t>(1)</w:t>
      </w:r>
      <w:r w:rsidRPr="00210855">
        <w:rPr>
          <w:rFonts w:hint="eastAsia"/>
        </w:rPr>
        <w:t>中给出的等级的大小</w:t>
      </w:r>
      <w:r>
        <w:rPr>
          <w:rFonts w:hint="eastAsia"/>
        </w:rPr>
        <w:t>,</w:t>
      </w:r>
      <w:r w:rsidRPr="00210855">
        <w:rPr>
          <w:rFonts w:hint="eastAsia"/>
        </w:rPr>
        <w:t>按照</w:t>
      </w:r>
      <w:r w:rsidRPr="00210855">
        <w:rPr>
          <w:rFonts w:hint="eastAsia"/>
        </w:rPr>
        <w:t>A</w:t>
      </w:r>
      <w:r w:rsidRPr="00210855">
        <w:rPr>
          <w:rFonts w:hint="eastAsia"/>
        </w:rPr>
        <w:t>对应</w:t>
      </w:r>
      <w:r w:rsidRPr="00210855">
        <w:rPr>
          <w:rFonts w:hint="eastAsia"/>
        </w:rPr>
        <w:t>5</w:t>
      </w:r>
      <w:r>
        <w:rPr>
          <w:rFonts w:hint="eastAsia"/>
        </w:rPr>
        <w:t>,</w:t>
      </w:r>
      <w:r w:rsidRPr="00210855">
        <w:rPr>
          <w:rFonts w:hint="eastAsia"/>
        </w:rPr>
        <w:t>B</w:t>
      </w:r>
      <w:r w:rsidRPr="00210855">
        <w:rPr>
          <w:rFonts w:hint="eastAsia"/>
        </w:rPr>
        <w:t>对应</w:t>
      </w:r>
      <w:r w:rsidRPr="00210855">
        <w:rPr>
          <w:rFonts w:hint="eastAsia"/>
        </w:rPr>
        <w:t>4</w:t>
      </w:r>
      <w:r>
        <w:rPr>
          <w:rFonts w:hint="eastAsia"/>
        </w:rPr>
        <w:t>,</w:t>
      </w:r>
      <w:r w:rsidRPr="00210855">
        <w:rPr>
          <w:rFonts w:hint="eastAsia"/>
        </w:rPr>
        <w:t>C</w:t>
      </w:r>
      <w:r w:rsidRPr="00210855">
        <w:rPr>
          <w:rFonts w:hint="eastAsia"/>
        </w:rPr>
        <w:t>对应</w:t>
      </w:r>
      <w:r w:rsidRPr="00210855">
        <w:rPr>
          <w:rFonts w:hint="eastAsia"/>
        </w:rPr>
        <w:t>3</w:t>
      </w:r>
      <w:r>
        <w:rPr>
          <w:rFonts w:hint="eastAsia"/>
        </w:rPr>
        <w:t>,</w:t>
      </w:r>
      <w:r w:rsidRPr="00210855">
        <w:rPr>
          <w:rFonts w:hint="eastAsia"/>
        </w:rPr>
        <w:t>D</w:t>
      </w:r>
      <w:r w:rsidRPr="00210855">
        <w:rPr>
          <w:rFonts w:hint="eastAsia"/>
        </w:rPr>
        <w:t>对应</w:t>
      </w:r>
      <w:r w:rsidRPr="00210855">
        <w:rPr>
          <w:rFonts w:hint="eastAsia"/>
        </w:rPr>
        <w:t>2</w:t>
      </w:r>
      <w:r>
        <w:rPr>
          <w:rFonts w:hint="eastAsia"/>
        </w:rPr>
        <w:t>,</w:t>
      </w:r>
      <w:r w:rsidRPr="00210855">
        <w:rPr>
          <w:rFonts w:hint="eastAsia"/>
        </w:rPr>
        <w:t>E</w:t>
      </w:r>
      <w:r w:rsidRPr="00210855">
        <w:rPr>
          <w:rFonts w:hint="eastAsia"/>
        </w:rPr>
        <w:t>对应</w:t>
      </w:r>
      <w:r w:rsidRPr="00210855">
        <w:rPr>
          <w:rFonts w:hint="eastAsia"/>
        </w:rPr>
        <w:t>1</w:t>
      </w:r>
      <w:r w:rsidRPr="00210855">
        <w:rPr>
          <w:rFonts w:hint="eastAsia"/>
        </w:rPr>
        <w:t>的映射方式将规则左右等级映射为数字</w:t>
      </w:r>
      <w:r>
        <w:rPr>
          <w:rFonts w:hint="eastAsia"/>
        </w:rPr>
        <w:t>,</w:t>
      </w:r>
      <w:r w:rsidRPr="00210855">
        <w:rPr>
          <w:rFonts w:hint="eastAsia"/>
        </w:rPr>
        <w:t>等级差代表的是左侧等级对应的数值与右侧等级对应的数值的差</w:t>
      </w:r>
      <w:r>
        <w:rPr>
          <w:rFonts w:hint="eastAsia"/>
        </w:rPr>
        <w:t>.</w:t>
      </w:r>
    </w:p>
    <w:p w14:paraId="7AE06326" w14:textId="77777777" w:rsidR="00210855" w:rsidRPr="00210855" w:rsidRDefault="00210855" w:rsidP="00210855">
      <w:pPr>
        <w:pStyle w:val="a1"/>
        <w:ind w:firstLine="372"/>
      </w:pPr>
      <w:r w:rsidRPr="00210855">
        <w:rPr>
          <w:rFonts w:hint="eastAsia"/>
        </w:rPr>
        <w:t>规则集合趋势</w:t>
      </w:r>
      <w:r w:rsidR="00CA6EBD">
        <w:rPr>
          <w:rFonts w:hint="eastAsia"/>
        </w:rPr>
        <w:t>:</w:t>
      </w:r>
      <w:r w:rsidRPr="00210855">
        <w:rPr>
          <w:rFonts w:hint="eastAsia"/>
        </w:rPr>
        <w:t>如果规则集合下降趋势规则的支持度和大于上升趋势规则的支持度和</w:t>
      </w:r>
      <w:r>
        <w:rPr>
          <w:rFonts w:hint="eastAsia"/>
        </w:rPr>
        <w:t>,</w:t>
      </w:r>
      <w:r w:rsidRPr="00210855">
        <w:rPr>
          <w:rFonts w:hint="eastAsia"/>
        </w:rPr>
        <w:t>那么该规则集合趋势为下降</w:t>
      </w:r>
      <w:r>
        <w:rPr>
          <w:rFonts w:hint="eastAsia"/>
        </w:rPr>
        <w:t>,</w:t>
      </w:r>
      <w:r w:rsidRPr="00210855">
        <w:rPr>
          <w:rFonts w:hint="eastAsia"/>
        </w:rPr>
        <w:t>相反为上升</w:t>
      </w:r>
      <w:r>
        <w:rPr>
          <w:rFonts w:hint="eastAsia"/>
        </w:rPr>
        <w:t>.</w:t>
      </w:r>
    </w:p>
    <w:p w14:paraId="0D4899E0" w14:textId="77777777" w:rsidR="00A15077" w:rsidRDefault="00210855" w:rsidP="00210855">
      <w:pPr>
        <w:pStyle w:val="2"/>
        <w:spacing w:before="71" w:after="71"/>
        <w:rPr>
          <w:rFonts w:hint="eastAsia"/>
        </w:rPr>
      </w:pPr>
      <w:r>
        <w:rPr>
          <w:rFonts w:hint="eastAsia"/>
        </w:rPr>
        <w:lastRenderedPageBreak/>
        <w:t>关联模式概念说明</w:t>
      </w:r>
    </w:p>
    <w:p w14:paraId="3543DD99" w14:textId="77777777" w:rsidR="00210855" w:rsidRPr="00210855" w:rsidRDefault="00210855" w:rsidP="00CA6EBD">
      <w:pPr>
        <w:pStyle w:val="a1"/>
        <w:ind w:firstLine="372"/>
      </w:pPr>
      <w:r w:rsidRPr="00210855">
        <w:rPr>
          <w:rFonts w:hint="eastAsia"/>
        </w:rPr>
        <w:t>基于关联分析算法挖掘出关联规则存在的缺陷</w:t>
      </w:r>
      <w:r w:rsidR="00AC0050">
        <w:rPr>
          <w:rFonts w:hint="eastAsia"/>
        </w:rPr>
        <w:t>,</w:t>
      </w:r>
      <w:r w:rsidRPr="00210855">
        <w:rPr>
          <w:rFonts w:hint="eastAsia"/>
        </w:rPr>
        <w:t>即</w:t>
      </w:r>
      <w:r w:rsidRPr="00210855">
        <w:t>产生大量的</w:t>
      </w:r>
      <w:r w:rsidR="00031B41">
        <w:rPr>
          <w:rFonts w:hint="eastAsia"/>
        </w:rPr>
        <w:t>并且</w:t>
      </w:r>
      <w:r w:rsidRPr="00210855">
        <w:t>离散型细节规则</w:t>
      </w:r>
      <w:r w:rsidR="00AC0050">
        <w:t>,</w:t>
      </w:r>
      <w:r w:rsidRPr="00210855">
        <w:rPr>
          <w:rFonts w:hint="eastAsia"/>
        </w:rPr>
        <w:t>对规则进行整合再挖掘</w:t>
      </w:r>
      <w:r w:rsidR="00AC0050">
        <w:rPr>
          <w:rFonts w:hint="eastAsia"/>
        </w:rPr>
        <w:t>,</w:t>
      </w:r>
      <w:r w:rsidRPr="00210855">
        <w:rPr>
          <w:rFonts w:hint="eastAsia"/>
        </w:rPr>
        <w:t>将规则整合到特定的模式下</w:t>
      </w:r>
      <w:r w:rsidR="00AC0050">
        <w:rPr>
          <w:rFonts w:hint="eastAsia"/>
        </w:rPr>
        <w:t>,</w:t>
      </w:r>
      <w:r w:rsidRPr="00210855">
        <w:rPr>
          <w:rFonts w:hint="eastAsia"/>
        </w:rPr>
        <w:t>这些模式能够向用户提供更清晰更有价值的信息</w:t>
      </w:r>
      <w:r w:rsidR="00AC0050">
        <w:rPr>
          <w:rFonts w:hint="eastAsia"/>
        </w:rPr>
        <w:t>,</w:t>
      </w:r>
      <w:r w:rsidRPr="00210855">
        <w:rPr>
          <w:rFonts w:hint="eastAsia"/>
        </w:rPr>
        <w:t>这些模式我们称为关联模式</w:t>
      </w:r>
      <w:r w:rsidR="00AC0050">
        <w:rPr>
          <w:rFonts w:hint="eastAsia"/>
        </w:rPr>
        <w:t>.</w:t>
      </w:r>
      <w:r w:rsidRPr="00210855">
        <w:rPr>
          <w:rFonts w:hint="eastAsia"/>
        </w:rPr>
        <w:t>关联模式是一类约束</w:t>
      </w:r>
      <w:r w:rsidR="00AC0050">
        <w:rPr>
          <w:rFonts w:hint="eastAsia"/>
        </w:rPr>
        <w:t>,</w:t>
      </w:r>
      <w:r w:rsidRPr="00210855">
        <w:rPr>
          <w:rFonts w:hint="eastAsia"/>
        </w:rPr>
        <w:t>通过约束将关联规则集合划分为满足特定约束的规则集合以及不满足特定约束的规则集合</w:t>
      </w:r>
      <w:r w:rsidR="00AC0050">
        <w:rPr>
          <w:rFonts w:hint="eastAsia"/>
        </w:rPr>
        <w:t>.</w:t>
      </w:r>
    </w:p>
    <w:p w14:paraId="07990B68" w14:textId="77777777" w:rsidR="00210855" w:rsidRPr="00210855" w:rsidRDefault="00210855" w:rsidP="00210855">
      <w:pPr>
        <w:pStyle w:val="a1"/>
        <w:ind w:firstLine="372"/>
      </w:pPr>
      <w:r w:rsidRPr="00210855">
        <w:rPr>
          <w:rFonts w:hint="eastAsia"/>
        </w:rPr>
        <w:t>本</w:t>
      </w:r>
      <w:r w:rsidR="00E12B41">
        <w:rPr>
          <w:rFonts w:hint="eastAsia"/>
        </w:rPr>
        <w:t>文</w:t>
      </w:r>
      <w:r w:rsidRPr="00210855">
        <w:rPr>
          <w:rFonts w:hint="eastAsia"/>
        </w:rPr>
        <w:t>定义的关联模式包括如下两种模式</w:t>
      </w:r>
      <w:r w:rsidR="00CA6EBD">
        <w:rPr>
          <w:rFonts w:hint="eastAsia"/>
        </w:rPr>
        <w:t>:</w:t>
      </w:r>
    </w:p>
    <w:p w14:paraId="15573993" w14:textId="77777777" w:rsidR="00210855" w:rsidRPr="00210855" w:rsidRDefault="00210855" w:rsidP="00210855">
      <w:pPr>
        <w:pStyle w:val="a1"/>
        <w:ind w:firstLine="372"/>
      </w:pPr>
      <w:r w:rsidRPr="00210855">
        <w:rPr>
          <w:rFonts w:hint="eastAsia"/>
        </w:rPr>
        <w:t>上升与下降模式</w:t>
      </w:r>
      <w:r w:rsidR="00236F1D">
        <w:rPr>
          <w:rFonts w:hint="eastAsia"/>
        </w:rPr>
        <w:t>:</w:t>
      </w:r>
      <w:r w:rsidRPr="00210855">
        <w:rPr>
          <w:rFonts w:hint="eastAsia"/>
        </w:rPr>
        <w:t>该模式反映规则集合中规则的趋势性</w:t>
      </w:r>
      <w:r w:rsidR="00AC0050">
        <w:rPr>
          <w:rFonts w:hint="eastAsia"/>
        </w:rPr>
        <w:t>,</w:t>
      </w:r>
      <w:r w:rsidRPr="00210855">
        <w:rPr>
          <w:rFonts w:hint="eastAsia"/>
        </w:rPr>
        <w:t>上升模式对应的规则趋势都是上升</w:t>
      </w:r>
      <w:r w:rsidR="00AC0050">
        <w:rPr>
          <w:rFonts w:hint="eastAsia"/>
        </w:rPr>
        <w:t>,</w:t>
      </w:r>
      <w:r w:rsidRPr="00210855">
        <w:rPr>
          <w:rFonts w:hint="eastAsia"/>
        </w:rPr>
        <w:t>下降模式对应的规则趋势都是下降的</w:t>
      </w:r>
      <w:r w:rsidR="00AC0050">
        <w:rPr>
          <w:rFonts w:hint="eastAsia"/>
        </w:rPr>
        <w:t>.</w:t>
      </w:r>
    </w:p>
    <w:p w14:paraId="4E4876FF" w14:textId="77777777" w:rsidR="00210855" w:rsidRDefault="00210855" w:rsidP="00210855">
      <w:pPr>
        <w:pStyle w:val="a1"/>
        <w:ind w:firstLine="372"/>
        <w:rPr>
          <w:rFonts w:hint="eastAsia"/>
        </w:rPr>
      </w:pPr>
      <w:r w:rsidRPr="00210855">
        <w:rPr>
          <w:rFonts w:hint="eastAsia"/>
        </w:rPr>
        <w:t>正常与异常模式</w:t>
      </w:r>
      <w:r w:rsidR="00CA6EBD">
        <w:rPr>
          <w:rFonts w:hint="eastAsia"/>
        </w:rPr>
        <w:t>:</w:t>
      </w:r>
      <w:r w:rsidRPr="00210855">
        <w:rPr>
          <w:rFonts w:hint="eastAsia"/>
        </w:rPr>
        <w:t>该模式按照基础概念定义中对正常规则集合和异常规则集合的定义将原始的规则集合划分为正常规则集合和异常规则集合</w:t>
      </w:r>
      <w:r w:rsidR="00AC0050">
        <w:rPr>
          <w:rFonts w:hint="eastAsia"/>
        </w:rPr>
        <w:t>.</w:t>
      </w:r>
    </w:p>
    <w:p w14:paraId="4D09F020" w14:textId="77777777" w:rsidR="00210855" w:rsidRDefault="001A284E" w:rsidP="00210855">
      <w:pPr>
        <w:pStyle w:val="2"/>
        <w:spacing w:before="71" w:after="71"/>
        <w:rPr>
          <w:rFonts w:hint="eastAsia"/>
        </w:rPr>
      </w:pPr>
      <w:r>
        <w:rPr>
          <w:rFonts w:hint="eastAsia"/>
        </w:rPr>
        <w:t>关联模式挖掘算法</w:t>
      </w:r>
    </w:p>
    <w:p w14:paraId="114DCD26" w14:textId="77777777" w:rsidR="001A284E" w:rsidRDefault="001A284E" w:rsidP="001A284E">
      <w:pPr>
        <w:pStyle w:val="3"/>
        <w:rPr>
          <w:rFonts w:hint="eastAsia"/>
        </w:rPr>
      </w:pPr>
      <w:r>
        <w:rPr>
          <w:rFonts w:hint="eastAsia"/>
        </w:rPr>
        <w:t>关联规则挖掘</w:t>
      </w:r>
    </w:p>
    <w:p w14:paraId="70C3F641" w14:textId="77777777" w:rsidR="001A284E" w:rsidRDefault="001A284E" w:rsidP="001A284E">
      <w:pPr>
        <w:widowControl/>
        <w:ind w:firstLineChars="200" w:firstLine="372"/>
        <w:jc w:val="left"/>
        <w:rPr>
          <w:rFonts w:hint="eastAsia"/>
          <w:szCs w:val="21"/>
        </w:rPr>
      </w:pPr>
      <w:r w:rsidRPr="005E5DFA">
        <w:rPr>
          <w:rFonts w:hint="eastAsia"/>
          <w:szCs w:val="21"/>
        </w:rPr>
        <w:t>针对带有等级的数据利用</w:t>
      </w:r>
      <w:r w:rsidRPr="005E5DFA">
        <w:rPr>
          <w:rFonts w:hint="eastAsia"/>
          <w:szCs w:val="21"/>
        </w:rPr>
        <w:t>Aprioir</w:t>
      </w:r>
      <w:r w:rsidRPr="005E5DFA">
        <w:rPr>
          <w:rFonts w:hint="eastAsia"/>
          <w:szCs w:val="21"/>
        </w:rPr>
        <w:t>算法获得满足最小</w:t>
      </w:r>
      <w:r>
        <w:rPr>
          <w:rFonts w:hint="eastAsia"/>
          <w:szCs w:val="21"/>
        </w:rPr>
        <w:t>支持度的阈值的频繁项集合</w:t>
      </w:r>
      <w:r w:rsidR="00AC0050">
        <w:rPr>
          <w:rFonts w:hint="eastAsia"/>
          <w:szCs w:val="21"/>
        </w:rPr>
        <w:t>,</w:t>
      </w:r>
      <w:r>
        <w:rPr>
          <w:rFonts w:hint="eastAsia"/>
          <w:szCs w:val="21"/>
        </w:rPr>
        <w:t>由频繁项集</w:t>
      </w:r>
      <w:r w:rsidRPr="005E5DFA">
        <w:rPr>
          <w:rFonts w:hint="eastAsia"/>
          <w:szCs w:val="21"/>
        </w:rPr>
        <w:t>产生所有满足最小置信度的关联规则集合</w:t>
      </w:r>
      <w:r w:rsidR="00AC0050">
        <w:rPr>
          <w:rFonts w:hint="eastAsia"/>
          <w:szCs w:val="21"/>
        </w:rPr>
        <w:t>.</w:t>
      </w:r>
    </w:p>
    <w:p w14:paraId="28CB1872" w14:textId="77777777" w:rsidR="001A284E" w:rsidRDefault="001A284E" w:rsidP="001A284E">
      <w:pPr>
        <w:pStyle w:val="3"/>
        <w:rPr>
          <w:rFonts w:hint="eastAsia"/>
        </w:rPr>
      </w:pPr>
      <w:r>
        <w:rPr>
          <w:rFonts w:hint="eastAsia"/>
        </w:rPr>
        <w:t>上升与下降模式挖掘算法</w:t>
      </w:r>
    </w:p>
    <w:p w14:paraId="12759892" w14:textId="77777777" w:rsidR="001A284E" w:rsidRDefault="001A284E" w:rsidP="001A284E">
      <w:pPr>
        <w:pStyle w:val="4"/>
        <w:rPr>
          <w:rFonts w:hint="eastAsia"/>
        </w:rPr>
      </w:pPr>
      <w:r>
        <w:rPr>
          <w:rFonts w:hint="eastAsia"/>
        </w:rPr>
        <w:t>算法思路</w:t>
      </w:r>
    </w:p>
    <w:p w14:paraId="446AD3A2" w14:textId="77777777" w:rsidR="001A284E" w:rsidRDefault="001A284E" w:rsidP="001A284E">
      <w:pPr>
        <w:widowControl/>
        <w:ind w:firstLineChars="200" w:firstLine="372"/>
        <w:jc w:val="left"/>
        <w:rPr>
          <w:rFonts w:hint="eastAsia"/>
          <w:szCs w:val="21"/>
        </w:rPr>
      </w:pPr>
      <w:r w:rsidRPr="005E5DFA">
        <w:rPr>
          <w:rFonts w:hint="eastAsia"/>
          <w:szCs w:val="21"/>
        </w:rPr>
        <w:t>通过计算关联规则集合中所有规则对应的</w:t>
      </w:r>
      <w:r>
        <w:rPr>
          <w:rFonts w:hint="eastAsia"/>
          <w:szCs w:val="21"/>
        </w:rPr>
        <w:t>趋势</w:t>
      </w:r>
      <w:r w:rsidR="00AC0050">
        <w:rPr>
          <w:rFonts w:hint="eastAsia"/>
          <w:szCs w:val="21"/>
        </w:rPr>
        <w:t>,</w:t>
      </w:r>
      <w:r w:rsidRPr="005E5DFA">
        <w:rPr>
          <w:rFonts w:hint="eastAsia"/>
          <w:szCs w:val="21"/>
        </w:rPr>
        <w:t>按照规则不同的趋势将其加入到上升规则集合中或者下降规则集合中</w:t>
      </w:r>
      <w:r w:rsidR="00AC0050">
        <w:rPr>
          <w:rFonts w:hint="eastAsia"/>
          <w:szCs w:val="21"/>
        </w:rPr>
        <w:t>.</w:t>
      </w:r>
    </w:p>
    <w:p w14:paraId="5145C957" w14:textId="77777777" w:rsidR="00434DA6" w:rsidRDefault="00434DA6" w:rsidP="00434DA6">
      <w:pPr>
        <w:pStyle w:val="4"/>
        <w:rPr>
          <w:rFonts w:hint="eastAsia"/>
        </w:rPr>
      </w:pPr>
      <w:r>
        <w:rPr>
          <w:rFonts w:hint="eastAsia"/>
        </w:rPr>
        <w:t>算法示意图</w:t>
      </w:r>
    </w:p>
    <w:p w14:paraId="7D49E020" w14:textId="7CC9F626" w:rsidR="00434DA6" w:rsidRDefault="00C430D0" w:rsidP="00434DA6">
      <w:pPr>
        <w:jc w:val="center"/>
      </w:pPr>
      <w:r w:rsidRPr="00075EA7">
        <w:rPr>
          <w:noProof/>
        </w:rPr>
        <w:drawing>
          <wp:inline distT="0" distB="0" distL="0" distR="0" wp14:anchorId="6D24E121" wp14:editId="2311CBF3">
            <wp:extent cx="1647825" cy="1507490"/>
            <wp:effectExtent l="0" t="0" r="0"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7825" cy="1507490"/>
                    </a:xfrm>
                    <a:prstGeom prst="rect">
                      <a:avLst/>
                    </a:prstGeom>
                    <a:noFill/>
                    <a:ln>
                      <a:noFill/>
                    </a:ln>
                  </pic:spPr>
                </pic:pic>
              </a:graphicData>
            </a:graphic>
          </wp:inline>
        </w:drawing>
      </w:r>
    </w:p>
    <w:p w14:paraId="16281D72" w14:textId="77777777" w:rsidR="00434DA6" w:rsidRPr="00846F06" w:rsidRDefault="00434DA6" w:rsidP="00434DA6">
      <w:pPr>
        <w:pStyle w:val="a7"/>
        <w:jc w:val="center"/>
        <w:rPr>
          <w:rFonts w:ascii="Times New Roman" w:eastAsia="宋体" w:hAnsi="Times New Roman"/>
        </w:rPr>
      </w:pPr>
      <w:r w:rsidRPr="00846F06">
        <w:rPr>
          <w:rFonts w:ascii="Times New Roman" w:eastAsia="宋体" w:hAnsi="Times New Roman" w:hint="eastAsia"/>
        </w:rPr>
        <w:t>图</w:t>
      </w:r>
      <w:r>
        <w:rPr>
          <w:rFonts w:ascii="Times New Roman" w:eastAsia="宋体" w:hAnsi="Times New Roman"/>
        </w:rPr>
        <w:t>2</w:t>
      </w:r>
      <w:r>
        <w:rPr>
          <w:rFonts w:ascii="Times New Roman" w:eastAsia="宋体" w:hAnsi="Times New Roman" w:hint="eastAsia"/>
        </w:rPr>
        <w:t xml:space="preserve">   </w:t>
      </w:r>
      <w:r w:rsidRPr="00846F06">
        <w:rPr>
          <w:rFonts w:ascii="Times New Roman" w:eastAsia="宋体" w:hAnsi="Times New Roman" w:hint="eastAsia"/>
        </w:rPr>
        <w:t>规则图</w:t>
      </w:r>
    </w:p>
    <w:p w14:paraId="1BFE4E98" w14:textId="77777777" w:rsidR="00434DA6" w:rsidRPr="007D181A" w:rsidRDefault="00434DA6" w:rsidP="00434DA6"/>
    <w:p w14:paraId="0619EF32" w14:textId="77777777" w:rsidR="00434DA6" w:rsidRDefault="00434DA6" w:rsidP="00434DA6">
      <w:pPr>
        <w:widowControl/>
        <w:ind w:firstLineChars="200" w:firstLine="372"/>
        <w:jc w:val="left"/>
        <w:rPr>
          <w:szCs w:val="21"/>
        </w:rPr>
      </w:pPr>
      <w:r w:rsidRPr="00433DCB">
        <w:rPr>
          <w:rFonts w:hint="eastAsia"/>
          <w:szCs w:val="21"/>
        </w:rPr>
        <w:t>图</w:t>
      </w:r>
      <w:r>
        <w:rPr>
          <w:rFonts w:hint="eastAsia"/>
          <w:szCs w:val="21"/>
        </w:rPr>
        <w:t>2</w:t>
      </w:r>
      <w:r w:rsidRPr="00433DCB">
        <w:rPr>
          <w:rFonts w:hint="eastAsia"/>
          <w:szCs w:val="21"/>
        </w:rPr>
        <w:t>为规则图</w:t>
      </w:r>
      <w:r>
        <w:rPr>
          <w:rFonts w:hint="eastAsia"/>
          <w:szCs w:val="21"/>
        </w:rPr>
        <w:t>,</w:t>
      </w:r>
      <w:r w:rsidRPr="00433DCB">
        <w:rPr>
          <w:rFonts w:hint="eastAsia"/>
          <w:szCs w:val="21"/>
        </w:rPr>
        <w:t>图中每一个连线代表的是一条规</w:t>
      </w:r>
      <w:r>
        <w:rPr>
          <w:rFonts w:hint="eastAsia"/>
          <w:szCs w:val="21"/>
        </w:rPr>
        <w:t>则</w:t>
      </w:r>
      <w:r>
        <w:rPr>
          <w:rFonts w:hint="eastAsia"/>
          <w:szCs w:val="21"/>
        </w:rPr>
        <w:t>,</w:t>
      </w:r>
      <w:r>
        <w:rPr>
          <w:rFonts w:hint="eastAsia"/>
          <w:szCs w:val="21"/>
        </w:rPr>
        <w:t>图中左侧和右侧的表格中的字符代表的是数据等级</w:t>
      </w:r>
      <w:r>
        <w:rPr>
          <w:rFonts w:hint="eastAsia"/>
          <w:szCs w:val="21"/>
        </w:rPr>
        <w:t>,</w:t>
      </w:r>
      <w:r>
        <w:rPr>
          <w:rFonts w:hint="eastAsia"/>
          <w:szCs w:val="21"/>
        </w:rPr>
        <w:t>左侧和右侧分别</w:t>
      </w:r>
      <w:r w:rsidRPr="00433DCB">
        <w:rPr>
          <w:rFonts w:hint="eastAsia"/>
          <w:szCs w:val="21"/>
        </w:rPr>
        <w:t>代表两个事务的数据</w:t>
      </w:r>
      <w:r>
        <w:rPr>
          <w:rFonts w:hint="eastAsia"/>
          <w:szCs w:val="21"/>
        </w:rPr>
        <w:t>.</w:t>
      </w:r>
      <w:r w:rsidRPr="00433DCB">
        <w:rPr>
          <w:rFonts w:hint="eastAsia"/>
          <w:szCs w:val="21"/>
        </w:rPr>
        <w:t>图</w:t>
      </w:r>
      <w:r>
        <w:rPr>
          <w:rFonts w:hint="eastAsia"/>
          <w:szCs w:val="21"/>
        </w:rPr>
        <w:t>3</w:t>
      </w:r>
      <w:r w:rsidRPr="00433DCB">
        <w:rPr>
          <w:rFonts w:hint="eastAsia"/>
          <w:szCs w:val="21"/>
        </w:rPr>
        <w:t>（左）为算法挖掘出的下降规则集合</w:t>
      </w:r>
      <w:r>
        <w:rPr>
          <w:rFonts w:hint="eastAsia"/>
          <w:szCs w:val="21"/>
        </w:rPr>
        <w:t>,</w:t>
      </w:r>
      <w:r w:rsidRPr="00433DCB">
        <w:rPr>
          <w:rFonts w:hint="eastAsia"/>
          <w:szCs w:val="21"/>
        </w:rPr>
        <w:t>图</w:t>
      </w:r>
      <w:r>
        <w:rPr>
          <w:rFonts w:hint="eastAsia"/>
          <w:szCs w:val="21"/>
        </w:rPr>
        <w:t>3</w:t>
      </w:r>
      <w:r w:rsidRPr="00433DCB">
        <w:rPr>
          <w:rFonts w:hint="eastAsia"/>
          <w:szCs w:val="21"/>
        </w:rPr>
        <w:t>（右）为算法挖掘出的上升规则集合</w:t>
      </w:r>
      <w:r>
        <w:rPr>
          <w:rFonts w:hint="eastAsia"/>
          <w:szCs w:val="21"/>
        </w:rPr>
        <w:t>.</w:t>
      </w:r>
    </w:p>
    <w:p w14:paraId="2BF9F9B4" w14:textId="055AA5D9" w:rsidR="00434DA6" w:rsidRDefault="00C430D0" w:rsidP="00434DA6">
      <w:pPr>
        <w:jc w:val="center"/>
      </w:pPr>
      <w:r w:rsidRPr="00075EA7">
        <w:rPr>
          <w:noProof/>
        </w:rPr>
        <w:lastRenderedPageBreak/>
        <w:drawing>
          <wp:inline distT="0" distB="0" distL="0" distR="0" wp14:anchorId="3ADD963D" wp14:editId="311B74C0">
            <wp:extent cx="3451860" cy="1507490"/>
            <wp:effectExtent l="0" t="0" r="0" b="0"/>
            <wp:docPr id="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51860" cy="1507490"/>
                    </a:xfrm>
                    <a:prstGeom prst="rect">
                      <a:avLst/>
                    </a:prstGeom>
                    <a:noFill/>
                    <a:ln>
                      <a:noFill/>
                    </a:ln>
                  </pic:spPr>
                </pic:pic>
              </a:graphicData>
            </a:graphic>
          </wp:inline>
        </w:drawing>
      </w:r>
    </w:p>
    <w:p w14:paraId="2FED2C22" w14:textId="77777777" w:rsidR="00434DA6" w:rsidRPr="00846F06" w:rsidRDefault="00434DA6" w:rsidP="00434DA6">
      <w:pPr>
        <w:pStyle w:val="a7"/>
        <w:jc w:val="center"/>
        <w:rPr>
          <w:rFonts w:ascii="Times New Roman" w:eastAsia="宋体" w:hAnsi="Times New Roman"/>
        </w:rPr>
      </w:pPr>
      <w:r w:rsidRPr="00846F06">
        <w:rPr>
          <w:rFonts w:ascii="Times New Roman" w:eastAsia="宋体" w:hAnsi="Times New Roman" w:hint="eastAsia"/>
        </w:rPr>
        <w:t>图</w:t>
      </w:r>
      <w:r>
        <w:rPr>
          <w:rFonts w:ascii="Times New Roman" w:eastAsia="宋体" w:hAnsi="Times New Roman"/>
        </w:rPr>
        <w:t>3</w:t>
      </w:r>
      <w:r>
        <w:rPr>
          <w:rFonts w:ascii="Times New Roman" w:eastAsia="宋体" w:hAnsi="Times New Roman" w:hint="eastAsia"/>
        </w:rPr>
        <w:t xml:space="preserve">  </w:t>
      </w:r>
      <w:r w:rsidRPr="00846F06">
        <w:rPr>
          <w:rFonts w:ascii="Times New Roman" w:eastAsia="宋体" w:hAnsi="Times New Roman" w:hint="eastAsia"/>
        </w:rPr>
        <w:t>上升模式与下降模式</w:t>
      </w:r>
    </w:p>
    <w:p w14:paraId="38C2E19A" w14:textId="77777777" w:rsidR="00434DA6" w:rsidRPr="00434DA6" w:rsidRDefault="00434DA6" w:rsidP="00434DA6"/>
    <w:p w14:paraId="2755B534" w14:textId="77777777" w:rsidR="001A284E" w:rsidRDefault="001A284E" w:rsidP="001A284E">
      <w:pPr>
        <w:pStyle w:val="4"/>
        <w:rPr>
          <w:rFonts w:hint="eastAsia"/>
        </w:rPr>
      </w:pPr>
      <w:commentRangeStart w:id="12"/>
      <w:commentRangeStart w:id="13"/>
      <w:r>
        <w:rPr>
          <w:rFonts w:hint="eastAsia"/>
        </w:rPr>
        <w:t>算法</w:t>
      </w:r>
      <w:commentRangeEnd w:id="13"/>
      <w:r w:rsidR="005F75B8">
        <w:rPr>
          <w:rStyle w:val="afffd"/>
          <w:rFonts w:ascii="Times New Roman" w:eastAsia="宋体" w:hAnsi="Times New Roman"/>
        </w:rPr>
        <w:commentReference w:id="13"/>
      </w:r>
      <w:r>
        <w:rPr>
          <w:rFonts w:hint="eastAsia"/>
        </w:rPr>
        <w:t>流程</w:t>
      </w:r>
      <w:commentRangeEnd w:id="12"/>
      <w:r w:rsidR="005F75B8">
        <w:rPr>
          <w:rStyle w:val="afffd"/>
          <w:rFonts w:ascii="Times New Roman" w:eastAsia="宋体" w:hAnsi="Times New Roman"/>
        </w:rPr>
        <w:commentReference w:id="12"/>
      </w:r>
    </w:p>
    <w:p w14:paraId="1E1540B8" w14:textId="77777777" w:rsidR="001A284E" w:rsidRDefault="001A284E" w:rsidP="001A284E">
      <w:pPr>
        <w:jc w:val="center"/>
        <w:rPr>
          <w:rFonts w:hint="eastAsia"/>
        </w:rPr>
      </w:pPr>
      <w:r>
        <w:object w:dxaOrig="6151" w:dyaOrig="8145" w14:anchorId="61D987B0">
          <v:shape id="_x0000_i1034" type="#_x0000_t75" style="width:241.3pt;height:317.85pt" o:ole="">
            <v:imagedata r:id="rId26" o:title=""/>
          </v:shape>
          <o:OLEObject Type="Embed" ProgID="Visio.Drawing.15" ShapeID="_x0000_i1034" DrawAspect="Content" ObjectID="_1534010375" r:id="rId27"/>
        </w:object>
      </w:r>
    </w:p>
    <w:p w14:paraId="3060887E" w14:textId="77777777" w:rsidR="001A284E" w:rsidRDefault="001A284E" w:rsidP="001A284E">
      <w:pPr>
        <w:jc w:val="center"/>
        <w:rPr>
          <w:rFonts w:hint="eastAsia"/>
        </w:rPr>
      </w:pPr>
      <w:r>
        <w:rPr>
          <w:rFonts w:hint="eastAsia"/>
        </w:rPr>
        <w:t>图</w:t>
      </w:r>
      <w:r w:rsidR="00434DA6">
        <w:rPr>
          <w:rFonts w:hint="eastAsia"/>
        </w:rPr>
        <w:t>4</w:t>
      </w:r>
      <w:r>
        <w:rPr>
          <w:rFonts w:hint="eastAsia"/>
        </w:rPr>
        <w:t xml:space="preserve">  </w:t>
      </w:r>
      <w:r>
        <w:rPr>
          <w:rFonts w:hint="eastAsia"/>
        </w:rPr>
        <w:t>算法流程图</w:t>
      </w:r>
    </w:p>
    <w:p w14:paraId="026125B7" w14:textId="77777777" w:rsidR="00434DA6" w:rsidRDefault="00434DA6" w:rsidP="001A284E">
      <w:pPr>
        <w:jc w:val="center"/>
        <w:rPr>
          <w:rFonts w:hint="eastAsia"/>
        </w:rPr>
      </w:pPr>
    </w:p>
    <w:p w14:paraId="63F08C16" w14:textId="77777777" w:rsidR="00434DA6" w:rsidRDefault="00434DA6" w:rsidP="001A284E">
      <w:pPr>
        <w:jc w:val="center"/>
        <w:rPr>
          <w:rFonts w:hint="eastAsia"/>
        </w:rPr>
      </w:pPr>
    </w:p>
    <w:p w14:paraId="1E3B0116" w14:textId="77777777" w:rsidR="00434DA6" w:rsidRDefault="00434DA6" w:rsidP="001A284E">
      <w:pPr>
        <w:jc w:val="center"/>
        <w:rPr>
          <w:rFonts w:hint="eastAsia"/>
        </w:rPr>
      </w:pPr>
    </w:p>
    <w:p w14:paraId="58A57259" w14:textId="77777777" w:rsidR="00434DA6" w:rsidRDefault="00434DA6" w:rsidP="001A284E">
      <w:pPr>
        <w:jc w:val="center"/>
        <w:rPr>
          <w:rFonts w:hint="eastAsia"/>
        </w:rPr>
      </w:pPr>
    </w:p>
    <w:p w14:paraId="5E209380" w14:textId="77777777" w:rsidR="001A284E" w:rsidRDefault="001A284E" w:rsidP="001A284E">
      <w:pPr>
        <w:pStyle w:val="4"/>
        <w:rPr>
          <w:rFonts w:hint="eastAsia"/>
        </w:rPr>
      </w:pPr>
      <w:r>
        <w:rPr>
          <w:rFonts w:hint="eastAsia"/>
        </w:rPr>
        <w:lastRenderedPageBreak/>
        <w:t>算法伪代码</w:t>
      </w:r>
    </w:p>
    <w:tbl>
      <w:tblPr>
        <w:tblW w:w="9464" w:type="dxa"/>
        <w:tblBorders>
          <w:top w:val="single" w:sz="4" w:space="0" w:color="000000"/>
          <w:bottom w:val="single" w:sz="4" w:space="0" w:color="000000"/>
          <w:insideH w:val="single" w:sz="4" w:space="0" w:color="auto"/>
          <w:insideV w:val="single" w:sz="4" w:space="0" w:color="auto"/>
        </w:tblBorders>
        <w:tblLook w:val="04A0" w:firstRow="1" w:lastRow="0" w:firstColumn="1" w:lastColumn="0" w:noHBand="0" w:noVBand="1"/>
      </w:tblPr>
      <w:tblGrid>
        <w:gridCol w:w="9464"/>
      </w:tblGrid>
      <w:tr w:rsidR="001A284E" w:rsidRPr="00C714AF" w14:paraId="5B994526" w14:textId="77777777" w:rsidTr="00364A84">
        <w:tc>
          <w:tcPr>
            <w:tcW w:w="9464" w:type="dxa"/>
            <w:tcBorders>
              <w:top w:val="single" w:sz="4" w:space="0" w:color="auto"/>
              <w:bottom w:val="single" w:sz="4" w:space="0" w:color="auto"/>
            </w:tcBorders>
          </w:tcPr>
          <w:p w14:paraId="22C7872B" w14:textId="77777777" w:rsidR="001A284E" w:rsidRPr="001A284E" w:rsidRDefault="001A284E" w:rsidP="00364A84">
            <w:pPr>
              <w:adjustRightInd w:val="0"/>
              <w:snapToGrid w:val="0"/>
              <w:rPr>
                <w:szCs w:val="21"/>
              </w:rPr>
            </w:pPr>
            <w:r w:rsidRPr="001A284E">
              <w:rPr>
                <w:rFonts w:hint="eastAsia"/>
                <w:szCs w:val="21"/>
              </w:rPr>
              <w:t>算法</w:t>
            </w:r>
            <w:r w:rsidRPr="001A284E">
              <w:rPr>
                <w:rFonts w:hint="eastAsia"/>
                <w:szCs w:val="21"/>
              </w:rPr>
              <w:t>1</w:t>
            </w:r>
            <w:r w:rsidR="00CA6EBD">
              <w:rPr>
                <w:rFonts w:hint="eastAsia"/>
                <w:szCs w:val="21"/>
              </w:rPr>
              <w:t>:</w:t>
            </w:r>
            <w:r w:rsidRPr="001A284E">
              <w:rPr>
                <w:rFonts w:hint="eastAsia"/>
                <w:szCs w:val="21"/>
              </w:rPr>
              <w:t>上升与下降模式挖掘算法</w:t>
            </w:r>
          </w:p>
        </w:tc>
      </w:tr>
      <w:tr w:rsidR="001A284E" w:rsidRPr="001A284E" w14:paraId="77302054" w14:textId="77777777" w:rsidTr="00364A84">
        <w:tc>
          <w:tcPr>
            <w:tcW w:w="9464" w:type="dxa"/>
            <w:tcBorders>
              <w:top w:val="single" w:sz="4" w:space="0" w:color="auto"/>
              <w:bottom w:val="single" w:sz="4" w:space="0" w:color="000000"/>
            </w:tcBorders>
          </w:tcPr>
          <w:p w14:paraId="21FEBC6A" w14:textId="77777777" w:rsidR="001A284E" w:rsidRPr="001A284E" w:rsidRDefault="001A284E" w:rsidP="00364A84">
            <w:pPr>
              <w:adjustRightInd w:val="0"/>
              <w:snapToGrid w:val="0"/>
              <w:rPr>
                <w:szCs w:val="21"/>
              </w:rPr>
            </w:pPr>
            <w:r w:rsidRPr="001A284E">
              <w:rPr>
                <w:rFonts w:hint="eastAsia"/>
                <w:szCs w:val="21"/>
              </w:rPr>
              <w:t>输入</w:t>
            </w:r>
            <w:r w:rsidR="00CA6EBD">
              <w:rPr>
                <w:rFonts w:hint="eastAsia"/>
                <w:szCs w:val="21"/>
              </w:rPr>
              <w:t>:</w:t>
            </w:r>
            <w:r w:rsidRPr="001A284E">
              <w:rPr>
                <w:rFonts w:hint="eastAsia"/>
                <w:szCs w:val="21"/>
              </w:rPr>
              <w:t>关联规则集合</w:t>
            </w:r>
          </w:p>
          <w:p w14:paraId="448F00C7" w14:textId="77777777" w:rsidR="001A284E" w:rsidRPr="001A284E" w:rsidRDefault="001A284E" w:rsidP="00364A84">
            <w:pPr>
              <w:adjustRightInd w:val="0"/>
              <w:snapToGrid w:val="0"/>
              <w:rPr>
                <w:szCs w:val="21"/>
              </w:rPr>
            </w:pPr>
            <w:r w:rsidRPr="001A284E">
              <w:rPr>
                <w:rFonts w:hint="eastAsia"/>
                <w:szCs w:val="21"/>
              </w:rPr>
              <w:t>输出</w:t>
            </w:r>
            <w:r w:rsidR="00CA6EBD">
              <w:rPr>
                <w:rFonts w:hint="eastAsia"/>
                <w:szCs w:val="21"/>
              </w:rPr>
              <w:t>:</w:t>
            </w:r>
            <w:r w:rsidRPr="001A284E">
              <w:rPr>
                <w:rFonts w:hint="eastAsia"/>
                <w:szCs w:val="21"/>
              </w:rPr>
              <w:t>上升规则集合</w:t>
            </w:r>
            <w:r w:rsidR="00AC0050">
              <w:rPr>
                <w:rFonts w:hint="eastAsia"/>
                <w:szCs w:val="21"/>
              </w:rPr>
              <w:t>,</w:t>
            </w:r>
            <w:r w:rsidRPr="001A284E">
              <w:rPr>
                <w:rFonts w:hint="eastAsia"/>
                <w:szCs w:val="21"/>
              </w:rPr>
              <w:t>下降规则集合</w:t>
            </w:r>
          </w:p>
          <w:tbl>
            <w:tblPr>
              <w:tblW w:w="0" w:type="auto"/>
              <w:tblLook w:val="04A0" w:firstRow="1" w:lastRow="0" w:firstColumn="1" w:lastColumn="0" w:noHBand="0" w:noVBand="1"/>
            </w:tblPr>
            <w:tblGrid>
              <w:gridCol w:w="430"/>
              <w:gridCol w:w="8784"/>
            </w:tblGrid>
            <w:tr w:rsidR="001A284E" w:rsidRPr="001A284E" w14:paraId="2BBD48DC" w14:textId="77777777" w:rsidTr="00364A84">
              <w:tc>
                <w:tcPr>
                  <w:tcW w:w="430" w:type="dxa"/>
                  <w:vAlign w:val="center"/>
                </w:tcPr>
                <w:p w14:paraId="3D1DBD11" w14:textId="77777777" w:rsidR="001A284E" w:rsidRPr="001A284E" w:rsidRDefault="001A284E" w:rsidP="00364A84">
                  <w:pPr>
                    <w:adjustRightInd w:val="0"/>
                    <w:snapToGrid w:val="0"/>
                    <w:rPr>
                      <w:szCs w:val="21"/>
                    </w:rPr>
                  </w:pPr>
                  <w:r w:rsidRPr="001A284E">
                    <w:rPr>
                      <w:rFonts w:hint="eastAsia"/>
                      <w:szCs w:val="21"/>
                    </w:rPr>
                    <w:t>1</w:t>
                  </w:r>
                </w:p>
              </w:tc>
              <w:tc>
                <w:tcPr>
                  <w:tcW w:w="8784" w:type="dxa"/>
                  <w:vAlign w:val="center"/>
                </w:tcPr>
                <w:p w14:paraId="38EB08CC" w14:textId="77777777" w:rsidR="001A284E" w:rsidRPr="001A284E" w:rsidRDefault="001A284E" w:rsidP="00364A84">
                  <w:pPr>
                    <w:adjustRightInd w:val="0"/>
                    <w:snapToGrid w:val="0"/>
                    <w:rPr>
                      <w:szCs w:val="21"/>
                    </w:rPr>
                  </w:pPr>
                  <w:r w:rsidRPr="001A284E">
                    <w:rPr>
                      <w:szCs w:val="21"/>
                    </w:rPr>
                    <w:t>ascend</w:t>
                  </w:r>
                  <w:r w:rsidRPr="001A284E">
                    <w:rPr>
                      <w:rFonts w:hint="eastAsia"/>
                      <w:szCs w:val="21"/>
                    </w:rPr>
                    <w:t xml:space="preserve">RuleSet={},descendRuleSet={} </w:t>
                  </w:r>
                </w:p>
              </w:tc>
            </w:tr>
            <w:tr w:rsidR="001A284E" w:rsidRPr="001A284E" w14:paraId="47A05956" w14:textId="77777777" w:rsidTr="00364A84">
              <w:tc>
                <w:tcPr>
                  <w:tcW w:w="430" w:type="dxa"/>
                  <w:vAlign w:val="center"/>
                </w:tcPr>
                <w:p w14:paraId="17A0F618" w14:textId="77777777" w:rsidR="001A284E" w:rsidRPr="001A284E" w:rsidRDefault="001A284E" w:rsidP="00364A84">
                  <w:pPr>
                    <w:adjustRightInd w:val="0"/>
                    <w:snapToGrid w:val="0"/>
                    <w:rPr>
                      <w:szCs w:val="21"/>
                    </w:rPr>
                  </w:pPr>
                  <w:r w:rsidRPr="001A284E">
                    <w:rPr>
                      <w:rFonts w:hint="eastAsia"/>
                      <w:szCs w:val="21"/>
                    </w:rPr>
                    <w:t>2</w:t>
                  </w:r>
                </w:p>
              </w:tc>
              <w:tc>
                <w:tcPr>
                  <w:tcW w:w="8784" w:type="dxa"/>
                  <w:vAlign w:val="center"/>
                </w:tcPr>
                <w:p w14:paraId="150DA5DA" w14:textId="77777777" w:rsidR="001A284E" w:rsidRPr="001A284E" w:rsidRDefault="001A284E" w:rsidP="00364A84">
                  <w:pPr>
                    <w:adjustRightInd w:val="0"/>
                    <w:snapToGrid w:val="0"/>
                    <w:rPr>
                      <w:szCs w:val="21"/>
                    </w:rPr>
                  </w:pPr>
                  <w:r w:rsidRPr="001A284E">
                    <w:rPr>
                      <w:rFonts w:hint="eastAsia"/>
                      <w:szCs w:val="21"/>
                    </w:rPr>
                    <w:t>while IsEmpty(RuleSet):                   #</w:t>
                  </w:r>
                  <w:r w:rsidRPr="001A284E">
                    <w:rPr>
                      <w:rFonts w:hint="eastAsia"/>
                      <w:szCs w:val="21"/>
                    </w:rPr>
                    <w:t>判断规则集合是否为空</w:t>
                  </w:r>
                </w:p>
              </w:tc>
            </w:tr>
            <w:tr w:rsidR="001A284E" w:rsidRPr="001A284E" w14:paraId="5EC59444" w14:textId="77777777" w:rsidTr="00364A84">
              <w:tc>
                <w:tcPr>
                  <w:tcW w:w="430" w:type="dxa"/>
                  <w:vAlign w:val="center"/>
                </w:tcPr>
                <w:p w14:paraId="6D901A79" w14:textId="77777777" w:rsidR="001A284E" w:rsidRPr="001A284E" w:rsidRDefault="001A284E" w:rsidP="00364A84">
                  <w:pPr>
                    <w:adjustRightInd w:val="0"/>
                    <w:snapToGrid w:val="0"/>
                    <w:rPr>
                      <w:szCs w:val="21"/>
                    </w:rPr>
                  </w:pPr>
                  <w:r w:rsidRPr="001A284E">
                    <w:rPr>
                      <w:rFonts w:hint="eastAsia"/>
                      <w:szCs w:val="21"/>
                    </w:rPr>
                    <w:t>3</w:t>
                  </w:r>
                </w:p>
              </w:tc>
              <w:tc>
                <w:tcPr>
                  <w:tcW w:w="8784" w:type="dxa"/>
                  <w:vAlign w:val="center"/>
                </w:tcPr>
                <w:p w14:paraId="4C5472D1" w14:textId="77777777" w:rsidR="001A284E" w:rsidRPr="001A284E" w:rsidRDefault="001A284E" w:rsidP="00364A84">
                  <w:pPr>
                    <w:adjustRightInd w:val="0"/>
                    <w:snapToGrid w:val="0"/>
                    <w:rPr>
                      <w:szCs w:val="21"/>
                    </w:rPr>
                  </w:pPr>
                  <w:r w:rsidRPr="001A284E">
                    <w:rPr>
                      <w:rFonts w:hint="eastAsia"/>
                      <w:szCs w:val="21"/>
                    </w:rPr>
                    <w:t xml:space="preserve">   rule=GetOneRule(RuleSet)</w:t>
                  </w:r>
                </w:p>
              </w:tc>
            </w:tr>
            <w:tr w:rsidR="001A284E" w:rsidRPr="001A284E" w14:paraId="6BA0045F" w14:textId="77777777" w:rsidTr="00364A84">
              <w:tc>
                <w:tcPr>
                  <w:tcW w:w="430" w:type="dxa"/>
                  <w:vAlign w:val="center"/>
                </w:tcPr>
                <w:p w14:paraId="5CD5D476" w14:textId="77777777" w:rsidR="001A284E" w:rsidRPr="001A284E" w:rsidRDefault="001A284E" w:rsidP="00364A84">
                  <w:pPr>
                    <w:adjustRightInd w:val="0"/>
                    <w:snapToGrid w:val="0"/>
                    <w:rPr>
                      <w:szCs w:val="21"/>
                    </w:rPr>
                  </w:pPr>
                  <w:r w:rsidRPr="001A284E">
                    <w:rPr>
                      <w:rFonts w:hint="eastAsia"/>
                      <w:szCs w:val="21"/>
                    </w:rPr>
                    <w:t>4</w:t>
                  </w:r>
                </w:p>
              </w:tc>
              <w:tc>
                <w:tcPr>
                  <w:tcW w:w="8784" w:type="dxa"/>
                  <w:vAlign w:val="center"/>
                </w:tcPr>
                <w:p w14:paraId="124491F4" w14:textId="77777777" w:rsidR="001A284E" w:rsidRPr="001A284E" w:rsidRDefault="001A284E" w:rsidP="00364A84">
                  <w:pPr>
                    <w:adjustRightInd w:val="0"/>
                    <w:snapToGrid w:val="0"/>
                    <w:rPr>
                      <w:szCs w:val="21"/>
                    </w:rPr>
                  </w:pPr>
                  <w:r w:rsidRPr="001A284E">
                    <w:rPr>
                      <w:rFonts w:hint="eastAsia"/>
                      <w:szCs w:val="21"/>
                    </w:rPr>
                    <w:t xml:space="preserve">   leftRuleLevel=GetLeftRuleLevel(rule)     #</w:t>
                  </w:r>
                  <w:r w:rsidRPr="001A284E">
                    <w:rPr>
                      <w:rFonts w:hint="eastAsia"/>
                      <w:szCs w:val="21"/>
                    </w:rPr>
                    <w:t>计算规则左边数据对应的等级</w:t>
                  </w:r>
                </w:p>
              </w:tc>
            </w:tr>
            <w:tr w:rsidR="001A284E" w:rsidRPr="001A284E" w14:paraId="5805C53E" w14:textId="77777777" w:rsidTr="00364A84">
              <w:tc>
                <w:tcPr>
                  <w:tcW w:w="430" w:type="dxa"/>
                  <w:vAlign w:val="center"/>
                </w:tcPr>
                <w:p w14:paraId="74D49C55" w14:textId="77777777" w:rsidR="001A284E" w:rsidRPr="001A284E" w:rsidRDefault="001A284E" w:rsidP="00364A84">
                  <w:pPr>
                    <w:adjustRightInd w:val="0"/>
                    <w:snapToGrid w:val="0"/>
                    <w:rPr>
                      <w:szCs w:val="21"/>
                    </w:rPr>
                  </w:pPr>
                  <w:r w:rsidRPr="001A284E">
                    <w:rPr>
                      <w:rFonts w:hint="eastAsia"/>
                      <w:szCs w:val="21"/>
                    </w:rPr>
                    <w:t>5</w:t>
                  </w:r>
                </w:p>
              </w:tc>
              <w:tc>
                <w:tcPr>
                  <w:tcW w:w="8784" w:type="dxa"/>
                  <w:vAlign w:val="center"/>
                </w:tcPr>
                <w:p w14:paraId="1B7E5168" w14:textId="77777777" w:rsidR="001A284E" w:rsidRPr="001A284E" w:rsidRDefault="001A284E" w:rsidP="001A284E">
                  <w:pPr>
                    <w:adjustRightInd w:val="0"/>
                    <w:snapToGrid w:val="0"/>
                    <w:ind w:firstLineChars="150" w:firstLine="279"/>
                    <w:rPr>
                      <w:szCs w:val="21"/>
                    </w:rPr>
                  </w:pPr>
                  <w:r w:rsidRPr="001A284E">
                    <w:rPr>
                      <w:rFonts w:hint="eastAsia"/>
                      <w:szCs w:val="21"/>
                    </w:rPr>
                    <w:t>rightRuleLevel=GetRightRuleLevel(rule)   #</w:t>
                  </w:r>
                  <w:r w:rsidRPr="001A284E">
                    <w:rPr>
                      <w:rFonts w:hint="eastAsia"/>
                      <w:szCs w:val="21"/>
                    </w:rPr>
                    <w:t>计算规则右边数据对应的等级</w:t>
                  </w:r>
                </w:p>
              </w:tc>
            </w:tr>
            <w:tr w:rsidR="001A284E" w:rsidRPr="001A284E" w14:paraId="68B20384" w14:textId="77777777" w:rsidTr="00364A84">
              <w:tc>
                <w:tcPr>
                  <w:tcW w:w="430" w:type="dxa"/>
                  <w:vAlign w:val="center"/>
                </w:tcPr>
                <w:p w14:paraId="706CB9C8" w14:textId="77777777" w:rsidR="001A284E" w:rsidRPr="001A284E" w:rsidRDefault="001A284E" w:rsidP="00364A84">
                  <w:pPr>
                    <w:adjustRightInd w:val="0"/>
                    <w:snapToGrid w:val="0"/>
                    <w:rPr>
                      <w:szCs w:val="21"/>
                    </w:rPr>
                  </w:pPr>
                  <w:r w:rsidRPr="001A284E">
                    <w:rPr>
                      <w:rFonts w:hint="eastAsia"/>
                      <w:szCs w:val="21"/>
                    </w:rPr>
                    <w:t>6</w:t>
                  </w:r>
                </w:p>
              </w:tc>
              <w:tc>
                <w:tcPr>
                  <w:tcW w:w="8784" w:type="dxa"/>
                  <w:vAlign w:val="center"/>
                </w:tcPr>
                <w:p w14:paraId="16201AD4" w14:textId="77777777" w:rsidR="001A284E" w:rsidRPr="001A284E" w:rsidRDefault="001A284E" w:rsidP="00364A84">
                  <w:pPr>
                    <w:adjustRightInd w:val="0"/>
                    <w:snapToGrid w:val="0"/>
                    <w:rPr>
                      <w:szCs w:val="21"/>
                    </w:rPr>
                  </w:pPr>
                  <w:r w:rsidRPr="001A284E">
                    <w:rPr>
                      <w:rFonts w:hint="eastAsia"/>
                      <w:szCs w:val="21"/>
                    </w:rPr>
                    <w:t xml:space="preserve">   if leftRuleLevel-rightRuleLevel&gt;0:</w:t>
                  </w:r>
                </w:p>
              </w:tc>
            </w:tr>
            <w:tr w:rsidR="001A284E" w:rsidRPr="001A284E" w14:paraId="5C43E3C9" w14:textId="77777777" w:rsidTr="00364A84">
              <w:tc>
                <w:tcPr>
                  <w:tcW w:w="430" w:type="dxa"/>
                  <w:vAlign w:val="center"/>
                </w:tcPr>
                <w:p w14:paraId="103DCA41" w14:textId="77777777" w:rsidR="001A284E" w:rsidRPr="001A284E" w:rsidRDefault="001A284E" w:rsidP="00364A84">
                  <w:pPr>
                    <w:adjustRightInd w:val="0"/>
                    <w:snapToGrid w:val="0"/>
                    <w:rPr>
                      <w:szCs w:val="21"/>
                    </w:rPr>
                  </w:pPr>
                  <w:r w:rsidRPr="001A284E">
                    <w:rPr>
                      <w:rFonts w:hint="eastAsia"/>
                      <w:szCs w:val="21"/>
                    </w:rPr>
                    <w:t>7</w:t>
                  </w:r>
                </w:p>
              </w:tc>
              <w:tc>
                <w:tcPr>
                  <w:tcW w:w="8784" w:type="dxa"/>
                  <w:vAlign w:val="center"/>
                </w:tcPr>
                <w:p w14:paraId="2D84D749" w14:textId="77777777" w:rsidR="001A284E" w:rsidRPr="001A284E" w:rsidRDefault="001A284E" w:rsidP="001A284E">
                  <w:pPr>
                    <w:adjustRightInd w:val="0"/>
                    <w:snapToGrid w:val="0"/>
                    <w:ind w:firstLineChars="150" w:firstLine="279"/>
                    <w:rPr>
                      <w:szCs w:val="21"/>
                    </w:rPr>
                  </w:pPr>
                  <w:r w:rsidRPr="001A284E">
                    <w:rPr>
                      <w:rFonts w:hint="eastAsia"/>
                      <w:szCs w:val="21"/>
                    </w:rPr>
                    <w:t xml:space="preserve">  AddRule(rule,ascendRuleSet)          #</w:t>
                  </w:r>
                  <w:r w:rsidRPr="001A284E">
                    <w:rPr>
                      <w:rFonts w:hint="eastAsia"/>
                      <w:szCs w:val="21"/>
                    </w:rPr>
                    <w:t>将规则加入到特定规则集合中</w:t>
                  </w:r>
                </w:p>
              </w:tc>
            </w:tr>
            <w:tr w:rsidR="001A284E" w:rsidRPr="001A284E" w14:paraId="44420224" w14:textId="77777777" w:rsidTr="00364A84">
              <w:tc>
                <w:tcPr>
                  <w:tcW w:w="430" w:type="dxa"/>
                  <w:vAlign w:val="center"/>
                </w:tcPr>
                <w:p w14:paraId="33866ED0" w14:textId="77777777" w:rsidR="001A284E" w:rsidRPr="001A284E" w:rsidRDefault="001A284E" w:rsidP="00364A84">
                  <w:pPr>
                    <w:adjustRightInd w:val="0"/>
                    <w:snapToGrid w:val="0"/>
                    <w:rPr>
                      <w:szCs w:val="21"/>
                    </w:rPr>
                  </w:pPr>
                  <w:r w:rsidRPr="001A284E">
                    <w:rPr>
                      <w:rFonts w:hint="eastAsia"/>
                      <w:szCs w:val="21"/>
                    </w:rPr>
                    <w:t>8</w:t>
                  </w:r>
                </w:p>
              </w:tc>
              <w:tc>
                <w:tcPr>
                  <w:tcW w:w="8784" w:type="dxa"/>
                  <w:vAlign w:val="center"/>
                </w:tcPr>
                <w:p w14:paraId="4755DE67" w14:textId="77777777" w:rsidR="001A284E" w:rsidRPr="001A284E" w:rsidRDefault="001A284E" w:rsidP="00364A84">
                  <w:pPr>
                    <w:adjustRightInd w:val="0"/>
                    <w:snapToGrid w:val="0"/>
                    <w:rPr>
                      <w:szCs w:val="21"/>
                    </w:rPr>
                  </w:pPr>
                  <w:r w:rsidRPr="001A284E">
                    <w:rPr>
                      <w:rFonts w:hint="eastAsia"/>
                      <w:szCs w:val="21"/>
                    </w:rPr>
                    <w:t xml:space="preserve">   e</w:t>
                  </w:r>
                  <w:r w:rsidRPr="001A284E">
                    <w:rPr>
                      <w:szCs w:val="21"/>
                    </w:rPr>
                    <w:t xml:space="preserve">nd </w:t>
                  </w:r>
                  <w:r w:rsidRPr="001A284E">
                    <w:rPr>
                      <w:rFonts w:hint="eastAsia"/>
                      <w:szCs w:val="21"/>
                    </w:rPr>
                    <w:t>if</w:t>
                  </w:r>
                </w:p>
              </w:tc>
            </w:tr>
            <w:tr w:rsidR="001A284E" w:rsidRPr="001A284E" w14:paraId="38E76AFD" w14:textId="77777777" w:rsidTr="00364A84">
              <w:tc>
                <w:tcPr>
                  <w:tcW w:w="430" w:type="dxa"/>
                  <w:vAlign w:val="center"/>
                </w:tcPr>
                <w:p w14:paraId="3358E80F" w14:textId="77777777" w:rsidR="001A284E" w:rsidRPr="001A284E" w:rsidRDefault="001A284E" w:rsidP="00364A84">
                  <w:pPr>
                    <w:adjustRightInd w:val="0"/>
                    <w:snapToGrid w:val="0"/>
                    <w:rPr>
                      <w:szCs w:val="21"/>
                    </w:rPr>
                  </w:pPr>
                  <w:r w:rsidRPr="001A284E">
                    <w:rPr>
                      <w:rFonts w:hint="eastAsia"/>
                      <w:szCs w:val="21"/>
                    </w:rPr>
                    <w:t>9</w:t>
                  </w:r>
                </w:p>
              </w:tc>
              <w:tc>
                <w:tcPr>
                  <w:tcW w:w="8784" w:type="dxa"/>
                  <w:vAlign w:val="center"/>
                </w:tcPr>
                <w:p w14:paraId="74CB5E23" w14:textId="77777777" w:rsidR="001A284E" w:rsidRPr="001A284E" w:rsidRDefault="001A284E" w:rsidP="00364A84">
                  <w:pPr>
                    <w:rPr>
                      <w:szCs w:val="21"/>
                    </w:rPr>
                  </w:pPr>
                  <w:r w:rsidRPr="001A284E">
                    <w:rPr>
                      <w:szCs w:val="21"/>
                    </w:rPr>
                    <w:t>if leftRuleLevel-rightRuleLevel&lt;0:</w:t>
                  </w:r>
                </w:p>
              </w:tc>
            </w:tr>
            <w:tr w:rsidR="001A284E" w:rsidRPr="001A284E" w14:paraId="76602C9C" w14:textId="77777777" w:rsidTr="00364A84">
              <w:tc>
                <w:tcPr>
                  <w:tcW w:w="430" w:type="dxa"/>
                  <w:vAlign w:val="center"/>
                </w:tcPr>
                <w:p w14:paraId="21003292" w14:textId="77777777" w:rsidR="001A284E" w:rsidRPr="001A284E" w:rsidRDefault="001A284E" w:rsidP="00364A84">
                  <w:pPr>
                    <w:adjustRightInd w:val="0"/>
                    <w:snapToGrid w:val="0"/>
                    <w:rPr>
                      <w:szCs w:val="21"/>
                    </w:rPr>
                  </w:pPr>
                  <w:r w:rsidRPr="001A284E">
                    <w:rPr>
                      <w:rFonts w:hint="eastAsia"/>
                      <w:szCs w:val="21"/>
                    </w:rPr>
                    <w:t>10</w:t>
                  </w:r>
                </w:p>
              </w:tc>
              <w:tc>
                <w:tcPr>
                  <w:tcW w:w="8784" w:type="dxa"/>
                  <w:vAlign w:val="center"/>
                </w:tcPr>
                <w:p w14:paraId="1FA0C988" w14:textId="77777777" w:rsidR="001A284E" w:rsidRPr="001A284E" w:rsidRDefault="001A284E" w:rsidP="00364A84">
                  <w:pPr>
                    <w:rPr>
                      <w:szCs w:val="21"/>
                    </w:rPr>
                  </w:pPr>
                  <w:r w:rsidRPr="001A284E">
                    <w:rPr>
                      <w:rFonts w:hint="eastAsia"/>
                      <w:szCs w:val="21"/>
                    </w:rPr>
                    <w:t xml:space="preserve">     AddRule(rule,descendRuleSet)</w:t>
                  </w:r>
                </w:p>
              </w:tc>
            </w:tr>
            <w:tr w:rsidR="001A284E" w:rsidRPr="001A284E" w14:paraId="60129FB4" w14:textId="77777777" w:rsidTr="00364A84">
              <w:tc>
                <w:tcPr>
                  <w:tcW w:w="430" w:type="dxa"/>
                  <w:vAlign w:val="center"/>
                </w:tcPr>
                <w:p w14:paraId="629C6471" w14:textId="77777777" w:rsidR="001A284E" w:rsidRPr="001A284E" w:rsidRDefault="001A284E" w:rsidP="00364A84">
                  <w:pPr>
                    <w:adjustRightInd w:val="0"/>
                    <w:snapToGrid w:val="0"/>
                    <w:rPr>
                      <w:szCs w:val="21"/>
                    </w:rPr>
                  </w:pPr>
                  <w:r w:rsidRPr="001A284E">
                    <w:rPr>
                      <w:rFonts w:hint="eastAsia"/>
                      <w:szCs w:val="21"/>
                    </w:rPr>
                    <w:t>11</w:t>
                  </w:r>
                </w:p>
              </w:tc>
              <w:tc>
                <w:tcPr>
                  <w:tcW w:w="8784" w:type="dxa"/>
                  <w:vAlign w:val="center"/>
                </w:tcPr>
                <w:p w14:paraId="24C621FD" w14:textId="77777777" w:rsidR="001A284E" w:rsidRPr="001A284E" w:rsidRDefault="001A284E" w:rsidP="00364A84">
                  <w:pPr>
                    <w:rPr>
                      <w:szCs w:val="21"/>
                    </w:rPr>
                  </w:pPr>
                  <w:r w:rsidRPr="001A284E">
                    <w:rPr>
                      <w:rFonts w:hint="eastAsia"/>
                      <w:szCs w:val="21"/>
                    </w:rPr>
                    <w:t>e</w:t>
                  </w:r>
                  <w:r w:rsidRPr="001A284E">
                    <w:rPr>
                      <w:szCs w:val="21"/>
                    </w:rPr>
                    <w:t xml:space="preserve">nd </w:t>
                  </w:r>
                  <w:r w:rsidRPr="001A284E">
                    <w:rPr>
                      <w:rFonts w:hint="eastAsia"/>
                      <w:szCs w:val="21"/>
                    </w:rPr>
                    <w:t>if</w:t>
                  </w:r>
                </w:p>
              </w:tc>
            </w:tr>
            <w:tr w:rsidR="001A284E" w:rsidRPr="001A284E" w14:paraId="0CEAD5EF" w14:textId="77777777" w:rsidTr="00364A84">
              <w:tc>
                <w:tcPr>
                  <w:tcW w:w="430" w:type="dxa"/>
                  <w:vAlign w:val="center"/>
                </w:tcPr>
                <w:p w14:paraId="4585B074" w14:textId="77777777" w:rsidR="001A284E" w:rsidRPr="001A284E" w:rsidRDefault="001A284E" w:rsidP="00364A84">
                  <w:pPr>
                    <w:adjustRightInd w:val="0"/>
                    <w:snapToGrid w:val="0"/>
                    <w:rPr>
                      <w:szCs w:val="21"/>
                    </w:rPr>
                  </w:pPr>
                  <w:r w:rsidRPr="001A284E">
                    <w:rPr>
                      <w:rFonts w:hint="eastAsia"/>
                      <w:szCs w:val="21"/>
                    </w:rPr>
                    <w:t>12</w:t>
                  </w:r>
                </w:p>
              </w:tc>
              <w:tc>
                <w:tcPr>
                  <w:tcW w:w="8784" w:type="dxa"/>
                  <w:vAlign w:val="center"/>
                </w:tcPr>
                <w:p w14:paraId="34CF39D8" w14:textId="77777777" w:rsidR="001A284E" w:rsidRPr="001A284E" w:rsidRDefault="001A284E" w:rsidP="00364A84">
                  <w:pPr>
                    <w:rPr>
                      <w:szCs w:val="21"/>
                    </w:rPr>
                  </w:pPr>
                  <w:r w:rsidRPr="001A284E">
                    <w:rPr>
                      <w:szCs w:val="21"/>
                    </w:rPr>
                    <w:t>end while</w:t>
                  </w:r>
                </w:p>
              </w:tc>
            </w:tr>
            <w:tr w:rsidR="001A284E" w:rsidRPr="001A284E" w14:paraId="6744D6E1" w14:textId="77777777" w:rsidTr="00364A84">
              <w:tc>
                <w:tcPr>
                  <w:tcW w:w="430" w:type="dxa"/>
                  <w:vAlign w:val="center"/>
                </w:tcPr>
                <w:p w14:paraId="281DE9B9" w14:textId="77777777" w:rsidR="001A284E" w:rsidRPr="001A284E" w:rsidRDefault="001A284E" w:rsidP="00364A84">
                  <w:pPr>
                    <w:adjustRightInd w:val="0"/>
                    <w:snapToGrid w:val="0"/>
                    <w:rPr>
                      <w:szCs w:val="21"/>
                    </w:rPr>
                  </w:pPr>
                  <w:r w:rsidRPr="001A284E">
                    <w:rPr>
                      <w:rFonts w:hint="eastAsia"/>
                      <w:szCs w:val="21"/>
                    </w:rPr>
                    <w:t>13</w:t>
                  </w:r>
                </w:p>
              </w:tc>
              <w:tc>
                <w:tcPr>
                  <w:tcW w:w="8784" w:type="dxa"/>
                  <w:vAlign w:val="center"/>
                </w:tcPr>
                <w:p w14:paraId="1E9C2504" w14:textId="77777777" w:rsidR="001A284E" w:rsidRPr="001A284E" w:rsidRDefault="001A284E" w:rsidP="00364A84">
                  <w:pPr>
                    <w:rPr>
                      <w:szCs w:val="21"/>
                    </w:rPr>
                  </w:pPr>
                  <w:r w:rsidRPr="001A284E">
                    <w:rPr>
                      <w:rFonts w:hint="eastAsia"/>
                      <w:szCs w:val="21"/>
                    </w:rPr>
                    <w:t xml:space="preserve"> rutern ascendRuleSet,descendRuleSet </w:t>
                  </w:r>
                </w:p>
              </w:tc>
            </w:tr>
          </w:tbl>
          <w:p w14:paraId="56F45A11" w14:textId="77777777" w:rsidR="001A284E" w:rsidRPr="001A284E" w:rsidRDefault="001A284E" w:rsidP="00364A84">
            <w:pPr>
              <w:adjustRightInd w:val="0"/>
              <w:snapToGrid w:val="0"/>
              <w:rPr>
                <w:szCs w:val="21"/>
              </w:rPr>
            </w:pPr>
          </w:p>
        </w:tc>
      </w:tr>
    </w:tbl>
    <w:p w14:paraId="0C5534C6" w14:textId="77777777" w:rsidR="001A284E" w:rsidRPr="001A284E" w:rsidRDefault="001A284E" w:rsidP="001A284E">
      <w:pPr>
        <w:pStyle w:val="a7"/>
        <w:jc w:val="center"/>
        <w:rPr>
          <w:rFonts w:ascii="Times New Roman" w:eastAsia="宋体" w:hAnsi="Times New Roman"/>
        </w:rPr>
      </w:pPr>
      <w:r w:rsidRPr="001A284E">
        <w:rPr>
          <w:rFonts w:ascii="Times New Roman" w:eastAsia="宋体" w:hAnsi="Times New Roman" w:hint="eastAsia"/>
        </w:rPr>
        <w:t>图</w:t>
      </w:r>
      <w:r w:rsidR="00434DA6">
        <w:rPr>
          <w:rFonts w:ascii="Times New Roman" w:eastAsia="宋体" w:hAnsi="Times New Roman" w:hint="eastAsia"/>
        </w:rPr>
        <w:t>5</w:t>
      </w:r>
      <w:r w:rsidRPr="001A284E">
        <w:rPr>
          <w:rFonts w:ascii="Times New Roman" w:eastAsia="宋体" w:hAnsi="Times New Roman" w:hint="eastAsia"/>
        </w:rPr>
        <w:t xml:space="preserve"> </w:t>
      </w:r>
      <w:r>
        <w:rPr>
          <w:rFonts w:ascii="Times New Roman" w:eastAsia="宋体" w:hAnsi="Times New Roman" w:hint="eastAsia"/>
        </w:rPr>
        <w:t xml:space="preserve"> </w:t>
      </w:r>
      <w:r w:rsidRPr="001A284E">
        <w:rPr>
          <w:rFonts w:ascii="Times New Roman" w:eastAsia="宋体" w:hAnsi="Times New Roman" w:hint="eastAsia"/>
        </w:rPr>
        <w:t>算法伪代码</w:t>
      </w:r>
    </w:p>
    <w:p w14:paraId="3BD645F4" w14:textId="77777777" w:rsidR="001A284E" w:rsidRPr="001A284E" w:rsidRDefault="001A284E" w:rsidP="001A284E">
      <w:pPr>
        <w:rPr>
          <w:rFonts w:hint="eastAsia"/>
        </w:rPr>
      </w:pPr>
    </w:p>
    <w:p w14:paraId="26467A0F" w14:textId="77777777" w:rsidR="001A284E" w:rsidRDefault="00846F06" w:rsidP="00846F06">
      <w:pPr>
        <w:pStyle w:val="3"/>
        <w:rPr>
          <w:rFonts w:hint="eastAsia"/>
        </w:rPr>
      </w:pPr>
      <w:r>
        <w:rPr>
          <w:rFonts w:hint="eastAsia"/>
        </w:rPr>
        <w:t>正常与</w:t>
      </w:r>
      <w:r w:rsidR="00364A84">
        <w:rPr>
          <w:rFonts w:hint="eastAsia"/>
        </w:rPr>
        <w:t>异常</w:t>
      </w:r>
      <w:r>
        <w:rPr>
          <w:rFonts w:hint="eastAsia"/>
        </w:rPr>
        <w:t>挖掘模式算法</w:t>
      </w:r>
    </w:p>
    <w:p w14:paraId="78C551CF" w14:textId="77777777" w:rsidR="00846F06" w:rsidRDefault="00364A84" w:rsidP="00846F06">
      <w:pPr>
        <w:pStyle w:val="4"/>
        <w:rPr>
          <w:rFonts w:hint="eastAsia"/>
        </w:rPr>
      </w:pPr>
      <w:r>
        <w:rPr>
          <w:rFonts w:hint="eastAsia"/>
        </w:rPr>
        <w:t>算法思路</w:t>
      </w:r>
    </w:p>
    <w:p w14:paraId="44E07387" w14:textId="77777777" w:rsidR="00364A84" w:rsidRDefault="00364A84" w:rsidP="00364A84">
      <w:pPr>
        <w:widowControl/>
        <w:ind w:firstLineChars="200" w:firstLine="372"/>
        <w:jc w:val="left"/>
        <w:rPr>
          <w:szCs w:val="21"/>
        </w:rPr>
      </w:pPr>
      <w:r w:rsidRPr="00627B91">
        <w:rPr>
          <w:rFonts w:hint="eastAsia"/>
          <w:szCs w:val="21"/>
        </w:rPr>
        <w:t>算法通过启发式的思想</w:t>
      </w:r>
      <w:r>
        <w:rPr>
          <w:rFonts w:hint="eastAsia"/>
          <w:szCs w:val="21"/>
        </w:rPr>
        <w:t>将规则集合划分为正常规则集合和异常的规则集合</w:t>
      </w:r>
      <w:r w:rsidR="00AC0050">
        <w:rPr>
          <w:rFonts w:hint="eastAsia"/>
          <w:szCs w:val="21"/>
        </w:rPr>
        <w:t>.</w:t>
      </w:r>
      <w:r w:rsidRPr="00627B91">
        <w:rPr>
          <w:rFonts w:hint="eastAsia"/>
          <w:szCs w:val="21"/>
        </w:rPr>
        <w:t>启发式的方法主要分为以下几个筛选异常规则的方法</w:t>
      </w:r>
      <w:r w:rsidR="00CA6EBD">
        <w:rPr>
          <w:rFonts w:hint="eastAsia"/>
          <w:szCs w:val="21"/>
        </w:rPr>
        <w:t>:</w:t>
      </w:r>
      <w:r w:rsidRPr="00627B91">
        <w:rPr>
          <w:rFonts w:hint="eastAsia"/>
          <w:szCs w:val="21"/>
        </w:rPr>
        <w:t>选择交叉点最多的规则</w:t>
      </w:r>
      <w:r w:rsidR="00AC0050">
        <w:rPr>
          <w:rFonts w:hint="eastAsia"/>
          <w:szCs w:val="21"/>
        </w:rPr>
        <w:t>,</w:t>
      </w:r>
      <w:r w:rsidRPr="00627B91">
        <w:rPr>
          <w:rFonts w:hint="eastAsia"/>
          <w:szCs w:val="21"/>
        </w:rPr>
        <w:t>选择等级差最大的规则</w:t>
      </w:r>
      <w:r w:rsidR="00AC0050">
        <w:rPr>
          <w:rFonts w:hint="eastAsia"/>
          <w:szCs w:val="21"/>
        </w:rPr>
        <w:t>,</w:t>
      </w:r>
      <w:r w:rsidRPr="00627B91">
        <w:rPr>
          <w:rFonts w:hint="eastAsia"/>
          <w:szCs w:val="21"/>
        </w:rPr>
        <w:t>选择与大趋势相反的规则</w:t>
      </w:r>
      <w:r w:rsidR="00AC0050">
        <w:rPr>
          <w:rFonts w:hint="eastAsia"/>
          <w:szCs w:val="21"/>
        </w:rPr>
        <w:t>,</w:t>
      </w:r>
      <w:r w:rsidRPr="00627B91">
        <w:rPr>
          <w:rFonts w:hint="eastAsia"/>
          <w:szCs w:val="21"/>
        </w:rPr>
        <w:t>选择支持度小的规则</w:t>
      </w:r>
      <w:r w:rsidR="00AC0050">
        <w:rPr>
          <w:rFonts w:hint="eastAsia"/>
          <w:szCs w:val="21"/>
        </w:rPr>
        <w:t>.</w:t>
      </w:r>
      <w:r>
        <w:rPr>
          <w:rFonts w:hint="eastAsia"/>
          <w:szCs w:val="21"/>
        </w:rPr>
        <w:t>算法具体步骤如下</w:t>
      </w:r>
      <w:r w:rsidR="00CA6EBD">
        <w:rPr>
          <w:rFonts w:hint="eastAsia"/>
          <w:szCs w:val="21"/>
        </w:rPr>
        <w:t>:</w:t>
      </w:r>
    </w:p>
    <w:p w14:paraId="71BCC94C" w14:textId="77777777" w:rsidR="00364A84" w:rsidRPr="00735C87" w:rsidRDefault="00364A84" w:rsidP="00364A84">
      <w:pPr>
        <w:widowControl/>
        <w:ind w:firstLineChars="200" w:firstLine="372"/>
        <w:jc w:val="left"/>
        <w:rPr>
          <w:szCs w:val="21"/>
        </w:rPr>
      </w:pPr>
      <w:r>
        <w:rPr>
          <w:rFonts w:hint="eastAsia"/>
          <w:szCs w:val="21"/>
        </w:rPr>
        <w:t>首先</w:t>
      </w:r>
      <w:r w:rsidRPr="00735C87">
        <w:rPr>
          <w:rFonts w:hint="eastAsia"/>
          <w:szCs w:val="21"/>
        </w:rPr>
        <w:t>根据规则交叉的定义</w:t>
      </w:r>
      <w:r w:rsidR="00AC0050">
        <w:rPr>
          <w:rFonts w:hint="eastAsia"/>
          <w:szCs w:val="21"/>
        </w:rPr>
        <w:t>,</w:t>
      </w:r>
      <w:r w:rsidRPr="00735C87">
        <w:rPr>
          <w:rFonts w:hint="eastAsia"/>
          <w:szCs w:val="21"/>
        </w:rPr>
        <w:t>计算每个规则对应的交叉点的数量</w:t>
      </w:r>
      <w:r w:rsidR="00AC0050">
        <w:rPr>
          <w:rFonts w:hint="eastAsia"/>
          <w:szCs w:val="21"/>
        </w:rPr>
        <w:t>.</w:t>
      </w:r>
      <w:r w:rsidRPr="00735C87">
        <w:rPr>
          <w:rFonts w:hint="eastAsia"/>
          <w:szCs w:val="21"/>
        </w:rPr>
        <w:t>根据等级差定义</w:t>
      </w:r>
      <w:r w:rsidR="00AC0050">
        <w:rPr>
          <w:rFonts w:hint="eastAsia"/>
          <w:szCs w:val="21"/>
        </w:rPr>
        <w:t>,</w:t>
      </w:r>
      <w:r w:rsidRPr="00735C87">
        <w:rPr>
          <w:rFonts w:hint="eastAsia"/>
          <w:szCs w:val="21"/>
        </w:rPr>
        <w:t>计算每个规则对应的</w:t>
      </w:r>
      <w:r>
        <w:rPr>
          <w:rFonts w:hint="eastAsia"/>
          <w:szCs w:val="21"/>
        </w:rPr>
        <w:t>等级差</w:t>
      </w:r>
      <w:r w:rsidR="00AC0050">
        <w:rPr>
          <w:rFonts w:hint="eastAsia"/>
          <w:szCs w:val="21"/>
        </w:rPr>
        <w:t>.</w:t>
      </w:r>
      <w:r>
        <w:rPr>
          <w:rFonts w:hint="eastAsia"/>
          <w:szCs w:val="21"/>
        </w:rPr>
        <w:t>根据规则结合趋势定义</w:t>
      </w:r>
      <w:r w:rsidR="00AC0050">
        <w:rPr>
          <w:rFonts w:hint="eastAsia"/>
          <w:szCs w:val="21"/>
        </w:rPr>
        <w:t>,</w:t>
      </w:r>
      <w:r>
        <w:rPr>
          <w:rFonts w:hint="eastAsia"/>
          <w:szCs w:val="21"/>
        </w:rPr>
        <w:t>计算</w:t>
      </w:r>
      <w:r w:rsidRPr="00735C87">
        <w:rPr>
          <w:rFonts w:hint="eastAsia"/>
          <w:szCs w:val="21"/>
        </w:rPr>
        <w:t>规则集合的趋势</w:t>
      </w:r>
      <w:r w:rsidR="00AC0050">
        <w:rPr>
          <w:rFonts w:hint="eastAsia"/>
          <w:szCs w:val="21"/>
        </w:rPr>
        <w:t>.</w:t>
      </w:r>
    </w:p>
    <w:p w14:paraId="72835ED8" w14:textId="77777777" w:rsidR="00364A84" w:rsidRPr="00735C87" w:rsidRDefault="00364A84" w:rsidP="00364A84">
      <w:pPr>
        <w:widowControl/>
        <w:ind w:firstLineChars="200" w:firstLine="372"/>
        <w:jc w:val="left"/>
        <w:rPr>
          <w:szCs w:val="21"/>
        </w:rPr>
      </w:pPr>
      <w:r>
        <w:rPr>
          <w:rFonts w:hint="eastAsia"/>
          <w:szCs w:val="21"/>
        </w:rPr>
        <w:t>然后</w:t>
      </w:r>
      <w:r w:rsidRPr="00735C87">
        <w:rPr>
          <w:rFonts w:hint="eastAsia"/>
          <w:szCs w:val="21"/>
        </w:rPr>
        <w:t>选取交叉点最多的点对应的规则加入到异常规则集合中</w:t>
      </w:r>
      <w:r w:rsidR="00AC0050">
        <w:rPr>
          <w:rFonts w:hint="eastAsia"/>
          <w:szCs w:val="21"/>
        </w:rPr>
        <w:t>,</w:t>
      </w:r>
      <w:r w:rsidRPr="00735C87">
        <w:rPr>
          <w:rFonts w:hint="eastAsia"/>
          <w:szCs w:val="21"/>
        </w:rPr>
        <w:t>如果存在交叉点相同的情况</w:t>
      </w:r>
      <w:r w:rsidR="00AC0050">
        <w:rPr>
          <w:rFonts w:hint="eastAsia"/>
          <w:szCs w:val="21"/>
        </w:rPr>
        <w:t>,</w:t>
      </w:r>
      <w:r w:rsidRPr="00735C87">
        <w:rPr>
          <w:rFonts w:hint="eastAsia"/>
          <w:szCs w:val="21"/>
        </w:rPr>
        <w:t>选择等级差</w:t>
      </w:r>
      <w:r>
        <w:rPr>
          <w:rFonts w:hint="eastAsia"/>
          <w:szCs w:val="21"/>
        </w:rPr>
        <w:t>绝对值</w:t>
      </w:r>
      <w:r w:rsidRPr="00735C87">
        <w:rPr>
          <w:rFonts w:hint="eastAsia"/>
          <w:szCs w:val="21"/>
        </w:rPr>
        <w:t>最大的规则加入到异常</w:t>
      </w:r>
      <w:r>
        <w:rPr>
          <w:rFonts w:hint="eastAsia"/>
          <w:szCs w:val="21"/>
        </w:rPr>
        <w:t>规则</w:t>
      </w:r>
      <w:r w:rsidRPr="00735C87">
        <w:rPr>
          <w:rFonts w:hint="eastAsia"/>
          <w:szCs w:val="21"/>
        </w:rPr>
        <w:t>集合中</w:t>
      </w:r>
      <w:r w:rsidR="00AC0050">
        <w:rPr>
          <w:rFonts w:hint="eastAsia"/>
          <w:szCs w:val="21"/>
        </w:rPr>
        <w:t>,</w:t>
      </w:r>
      <w:r w:rsidRPr="00735C87">
        <w:rPr>
          <w:rFonts w:hint="eastAsia"/>
          <w:szCs w:val="21"/>
        </w:rPr>
        <w:t>如果上面两个条件都相同的话</w:t>
      </w:r>
      <w:r w:rsidR="00AC0050">
        <w:rPr>
          <w:rFonts w:hint="eastAsia"/>
          <w:szCs w:val="21"/>
        </w:rPr>
        <w:t>,</w:t>
      </w:r>
      <w:r w:rsidRPr="00735C87">
        <w:rPr>
          <w:rFonts w:hint="eastAsia"/>
          <w:szCs w:val="21"/>
        </w:rPr>
        <w:t>选择与大趋势相反的规则加入到异常</w:t>
      </w:r>
      <w:r>
        <w:rPr>
          <w:rFonts w:hint="eastAsia"/>
          <w:szCs w:val="21"/>
        </w:rPr>
        <w:t>规则</w:t>
      </w:r>
      <w:r w:rsidRPr="00735C87">
        <w:rPr>
          <w:rFonts w:hint="eastAsia"/>
          <w:szCs w:val="21"/>
        </w:rPr>
        <w:t>集合中</w:t>
      </w:r>
      <w:r w:rsidR="00AC0050">
        <w:rPr>
          <w:rFonts w:hint="eastAsia"/>
          <w:szCs w:val="21"/>
        </w:rPr>
        <w:t>,</w:t>
      </w:r>
      <w:r w:rsidRPr="00735C87">
        <w:rPr>
          <w:rFonts w:hint="eastAsia"/>
          <w:szCs w:val="21"/>
        </w:rPr>
        <w:t>如果上面的三个条件都相同的话</w:t>
      </w:r>
      <w:r w:rsidR="00AC0050">
        <w:rPr>
          <w:rFonts w:hint="eastAsia"/>
          <w:szCs w:val="21"/>
        </w:rPr>
        <w:t>,</w:t>
      </w:r>
      <w:r w:rsidRPr="00735C87">
        <w:rPr>
          <w:rFonts w:hint="eastAsia"/>
          <w:szCs w:val="21"/>
        </w:rPr>
        <w:t>选择支持度最低的规则加入到异常集合中</w:t>
      </w:r>
      <w:r w:rsidR="00AC0050">
        <w:rPr>
          <w:rFonts w:hint="eastAsia"/>
          <w:szCs w:val="21"/>
        </w:rPr>
        <w:t>.</w:t>
      </w:r>
    </w:p>
    <w:p w14:paraId="34DA7696" w14:textId="77777777" w:rsidR="00364A84" w:rsidRDefault="00364A84" w:rsidP="00364A84">
      <w:pPr>
        <w:ind w:firstLineChars="200" w:firstLine="372"/>
        <w:rPr>
          <w:rFonts w:hint="eastAsia"/>
          <w:szCs w:val="21"/>
        </w:rPr>
      </w:pPr>
      <w:r>
        <w:rPr>
          <w:rFonts w:hint="eastAsia"/>
          <w:szCs w:val="21"/>
        </w:rPr>
        <w:t>最后</w:t>
      </w:r>
      <w:r w:rsidRPr="00735C87">
        <w:rPr>
          <w:rFonts w:hint="eastAsia"/>
          <w:szCs w:val="21"/>
        </w:rPr>
        <w:t>每当有规则加入到异常集合中</w:t>
      </w:r>
      <w:r w:rsidR="00AC0050">
        <w:rPr>
          <w:rFonts w:hint="eastAsia"/>
          <w:szCs w:val="21"/>
        </w:rPr>
        <w:t>,</w:t>
      </w:r>
      <w:r w:rsidRPr="00735C87">
        <w:rPr>
          <w:rFonts w:hint="eastAsia"/>
          <w:szCs w:val="21"/>
        </w:rPr>
        <w:t>需要重复</w:t>
      </w:r>
      <w:r>
        <w:rPr>
          <w:rFonts w:hint="eastAsia"/>
          <w:szCs w:val="21"/>
        </w:rPr>
        <w:t>前两个</w:t>
      </w:r>
      <w:r w:rsidRPr="00735C87">
        <w:rPr>
          <w:rFonts w:hint="eastAsia"/>
          <w:szCs w:val="21"/>
        </w:rPr>
        <w:t>步骤</w:t>
      </w:r>
      <w:r w:rsidR="00AC0050">
        <w:rPr>
          <w:rFonts w:hint="eastAsia"/>
          <w:szCs w:val="21"/>
        </w:rPr>
        <w:t>,</w:t>
      </w:r>
      <w:r w:rsidRPr="00735C87">
        <w:rPr>
          <w:rFonts w:hint="eastAsia"/>
          <w:szCs w:val="21"/>
        </w:rPr>
        <w:t>并且在完成</w:t>
      </w:r>
      <w:r>
        <w:rPr>
          <w:rFonts w:hint="eastAsia"/>
          <w:szCs w:val="21"/>
        </w:rPr>
        <w:t>第一个</w:t>
      </w:r>
      <w:r w:rsidRPr="00735C87">
        <w:rPr>
          <w:rFonts w:hint="eastAsia"/>
          <w:szCs w:val="21"/>
        </w:rPr>
        <w:t>步骤时</w:t>
      </w:r>
      <w:r w:rsidR="00AC0050">
        <w:rPr>
          <w:rFonts w:hint="eastAsia"/>
          <w:szCs w:val="21"/>
        </w:rPr>
        <w:t>,</w:t>
      </w:r>
      <w:r w:rsidRPr="00735C87">
        <w:rPr>
          <w:rFonts w:hint="eastAsia"/>
          <w:szCs w:val="21"/>
        </w:rPr>
        <w:t>需要对</w:t>
      </w:r>
      <w:r>
        <w:rPr>
          <w:rFonts w:hint="eastAsia"/>
          <w:szCs w:val="21"/>
        </w:rPr>
        <w:t>剩余规则集合</w:t>
      </w:r>
      <w:r w:rsidRPr="00735C87">
        <w:rPr>
          <w:rFonts w:hint="eastAsia"/>
          <w:szCs w:val="21"/>
        </w:rPr>
        <w:t>进行判断</w:t>
      </w:r>
      <w:r w:rsidR="00AC0050">
        <w:rPr>
          <w:rFonts w:hint="eastAsia"/>
          <w:szCs w:val="21"/>
        </w:rPr>
        <w:t>,</w:t>
      </w:r>
      <w:r w:rsidRPr="00735C87">
        <w:rPr>
          <w:rFonts w:hint="eastAsia"/>
          <w:szCs w:val="21"/>
        </w:rPr>
        <w:t>如果剩余的规则集合中不</w:t>
      </w:r>
      <w:r>
        <w:rPr>
          <w:rFonts w:hint="eastAsia"/>
          <w:szCs w:val="21"/>
        </w:rPr>
        <w:t>存在交叉点</w:t>
      </w:r>
      <w:r w:rsidRPr="00735C87">
        <w:rPr>
          <w:rFonts w:hint="eastAsia"/>
          <w:szCs w:val="21"/>
        </w:rPr>
        <w:t>说明规则划分完成</w:t>
      </w:r>
      <w:r w:rsidR="00AC0050">
        <w:rPr>
          <w:rFonts w:hint="eastAsia"/>
          <w:szCs w:val="21"/>
        </w:rPr>
        <w:t>,</w:t>
      </w:r>
      <w:r w:rsidRPr="00735C87">
        <w:rPr>
          <w:rFonts w:hint="eastAsia"/>
          <w:szCs w:val="21"/>
        </w:rPr>
        <w:t>反之继续迭代</w:t>
      </w:r>
      <w:r w:rsidR="00AC0050">
        <w:rPr>
          <w:rFonts w:hint="eastAsia"/>
          <w:szCs w:val="21"/>
        </w:rPr>
        <w:t>.</w:t>
      </w:r>
    </w:p>
    <w:p w14:paraId="3C04248C" w14:textId="77777777" w:rsidR="00434DA6" w:rsidRDefault="00434DA6" w:rsidP="00434DA6">
      <w:pPr>
        <w:pStyle w:val="4"/>
        <w:rPr>
          <w:rFonts w:hint="eastAsia"/>
        </w:rPr>
      </w:pPr>
      <w:r>
        <w:rPr>
          <w:rFonts w:hint="eastAsia"/>
        </w:rPr>
        <w:t>算法示意图</w:t>
      </w:r>
    </w:p>
    <w:p w14:paraId="05FAD05A" w14:textId="5FF5E4FC" w:rsidR="00434DA6" w:rsidRDefault="00C430D0" w:rsidP="00434DA6">
      <w:pPr>
        <w:tabs>
          <w:tab w:val="num" w:pos="0"/>
        </w:tabs>
        <w:jc w:val="center"/>
      </w:pPr>
      <w:r w:rsidRPr="00075EA7">
        <w:rPr>
          <w:noProof/>
        </w:rPr>
        <w:drawing>
          <wp:inline distT="0" distB="0" distL="0" distR="0" wp14:anchorId="7137497F" wp14:editId="78D35F24">
            <wp:extent cx="3369310" cy="151574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69310" cy="1515745"/>
                    </a:xfrm>
                    <a:prstGeom prst="rect">
                      <a:avLst/>
                    </a:prstGeom>
                    <a:noFill/>
                    <a:ln>
                      <a:noFill/>
                    </a:ln>
                  </pic:spPr>
                </pic:pic>
              </a:graphicData>
            </a:graphic>
          </wp:inline>
        </w:drawing>
      </w:r>
    </w:p>
    <w:p w14:paraId="0217B6BC" w14:textId="77777777" w:rsidR="00434DA6" w:rsidRPr="00563E8D" w:rsidRDefault="00434DA6" w:rsidP="00434DA6">
      <w:pPr>
        <w:pStyle w:val="a7"/>
        <w:jc w:val="center"/>
        <w:rPr>
          <w:rFonts w:ascii="Times New Roman" w:eastAsia="宋体" w:hAnsi="Times New Roman"/>
        </w:rPr>
      </w:pPr>
      <w:r w:rsidRPr="00563E8D">
        <w:rPr>
          <w:rFonts w:ascii="Times New Roman" w:eastAsia="宋体" w:hAnsi="Times New Roman" w:hint="eastAsia"/>
        </w:rPr>
        <w:t>图</w:t>
      </w:r>
      <w:r>
        <w:rPr>
          <w:rFonts w:ascii="Times New Roman" w:eastAsia="宋体" w:hAnsi="Times New Roman" w:hint="eastAsia"/>
        </w:rPr>
        <w:t xml:space="preserve">6   </w:t>
      </w:r>
      <w:r w:rsidRPr="00563E8D">
        <w:rPr>
          <w:rFonts w:ascii="Times New Roman" w:eastAsia="宋体" w:hAnsi="Times New Roman" w:hint="eastAsia"/>
        </w:rPr>
        <w:t>正常与异常模式挖掘算法示意图</w:t>
      </w:r>
      <w:r w:rsidRPr="00563E8D">
        <w:rPr>
          <w:rFonts w:ascii="Times New Roman" w:eastAsia="宋体" w:hAnsi="Times New Roman"/>
        </w:rPr>
        <w:t>-1</w:t>
      </w:r>
    </w:p>
    <w:p w14:paraId="62C9F9F3" w14:textId="77777777" w:rsidR="00434DA6" w:rsidRDefault="00434DA6" w:rsidP="00434DA6">
      <w:pPr>
        <w:widowControl/>
        <w:ind w:firstLineChars="200" w:firstLine="372"/>
        <w:jc w:val="left"/>
        <w:rPr>
          <w:szCs w:val="21"/>
        </w:rPr>
      </w:pPr>
      <w:r w:rsidRPr="00735C87">
        <w:rPr>
          <w:rFonts w:hint="eastAsia"/>
          <w:szCs w:val="21"/>
        </w:rPr>
        <w:t>图</w:t>
      </w:r>
      <w:r>
        <w:rPr>
          <w:rFonts w:hint="eastAsia"/>
          <w:szCs w:val="21"/>
        </w:rPr>
        <w:t>6</w:t>
      </w:r>
      <w:r w:rsidRPr="00735C87">
        <w:rPr>
          <w:rFonts w:hint="eastAsia"/>
          <w:szCs w:val="21"/>
        </w:rPr>
        <w:t>到图</w:t>
      </w:r>
      <w:r>
        <w:rPr>
          <w:rFonts w:hint="eastAsia"/>
          <w:szCs w:val="21"/>
        </w:rPr>
        <w:t>7</w:t>
      </w:r>
      <w:r w:rsidRPr="00735C87">
        <w:rPr>
          <w:rFonts w:hint="eastAsia"/>
          <w:szCs w:val="21"/>
        </w:rPr>
        <w:t>给出了挖掘算法的解释</w:t>
      </w:r>
      <w:r>
        <w:rPr>
          <w:rFonts w:hint="eastAsia"/>
          <w:szCs w:val="21"/>
        </w:rPr>
        <w:t>,</w:t>
      </w:r>
      <w:r w:rsidRPr="00735C87">
        <w:rPr>
          <w:rFonts w:hint="eastAsia"/>
          <w:szCs w:val="21"/>
        </w:rPr>
        <w:t>图</w:t>
      </w:r>
      <w:r>
        <w:rPr>
          <w:rFonts w:hint="eastAsia"/>
          <w:szCs w:val="21"/>
        </w:rPr>
        <w:t>6</w:t>
      </w:r>
      <w:r w:rsidRPr="00735C87">
        <w:rPr>
          <w:rFonts w:hint="eastAsia"/>
          <w:szCs w:val="21"/>
        </w:rPr>
        <w:t>（左）图</w:t>
      </w:r>
      <w:r>
        <w:rPr>
          <w:rFonts w:hint="eastAsia"/>
          <w:szCs w:val="21"/>
        </w:rPr>
        <w:t>7</w:t>
      </w:r>
      <w:r w:rsidRPr="00735C87">
        <w:rPr>
          <w:rFonts w:hint="eastAsia"/>
          <w:szCs w:val="21"/>
        </w:rPr>
        <w:t>（右）选择规则</w:t>
      </w:r>
      <w:r w:rsidRPr="00735C87">
        <w:rPr>
          <w:rFonts w:hint="eastAsia"/>
          <w:szCs w:val="21"/>
        </w:rPr>
        <w:t>B-&gt;D</w:t>
      </w:r>
      <w:r w:rsidRPr="00735C87">
        <w:rPr>
          <w:rFonts w:hint="eastAsia"/>
          <w:szCs w:val="21"/>
        </w:rPr>
        <w:t>的原因在于同样拥有相同交点的</w:t>
      </w:r>
      <w:r w:rsidRPr="00735C87">
        <w:rPr>
          <w:rFonts w:hint="eastAsia"/>
          <w:szCs w:val="21"/>
        </w:rPr>
        <w:t>C-&gt;B</w:t>
      </w:r>
      <w:r w:rsidRPr="00735C87">
        <w:rPr>
          <w:rFonts w:hint="eastAsia"/>
          <w:szCs w:val="21"/>
        </w:rPr>
        <w:t>和</w:t>
      </w:r>
      <w:r w:rsidRPr="00735C87">
        <w:rPr>
          <w:rFonts w:hint="eastAsia"/>
          <w:szCs w:val="21"/>
        </w:rPr>
        <w:t>D-&gt;C</w:t>
      </w:r>
      <w:r>
        <w:rPr>
          <w:rFonts w:hint="eastAsia"/>
          <w:szCs w:val="21"/>
        </w:rPr>
        <w:t>,D-&gt;C</w:t>
      </w:r>
      <w:r w:rsidRPr="00735C87">
        <w:rPr>
          <w:rFonts w:hint="eastAsia"/>
          <w:szCs w:val="21"/>
        </w:rPr>
        <w:t>对应的等级差小于</w:t>
      </w:r>
      <w:r w:rsidRPr="00735C87">
        <w:rPr>
          <w:rFonts w:hint="eastAsia"/>
          <w:szCs w:val="21"/>
        </w:rPr>
        <w:t>B-&gt;D</w:t>
      </w:r>
      <w:r>
        <w:rPr>
          <w:rFonts w:hint="eastAsia"/>
          <w:szCs w:val="21"/>
        </w:rPr>
        <w:t>对应的等级差</w:t>
      </w:r>
      <w:r>
        <w:rPr>
          <w:rFonts w:hint="eastAsia"/>
          <w:szCs w:val="21"/>
        </w:rPr>
        <w:t>,</w:t>
      </w:r>
      <w:r>
        <w:rPr>
          <w:rFonts w:hint="eastAsia"/>
          <w:szCs w:val="21"/>
        </w:rPr>
        <w:t>所以选择</w:t>
      </w:r>
      <w:r w:rsidRPr="00735C87">
        <w:rPr>
          <w:rFonts w:hint="eastAsia"/>
          <w:szCs w:val="21"/>
        </w:rPr>
        <w:t>B-&gt;D</w:t>
      </w:r>
      <w:r>
        <w:rPr>
          <w:rFonts w:hint="eastAsia"/>
          <w:szCs w:val="21"/>
        </w:rPr>
        <w:t>并将其加入到异常规则集合中</w:t>
      </w:r>
      <w:r>
        <w:rPr>
          <w:rFonts w:hint="eastAsia"/>
          <w:szCs w:val="21"/>
        </w:rPr>
        <w:t>,</w:t>
      </w:r>
      <w:r w:rsidRPr="00735C87">
        <w:rPr>
          <w:rFonts w:hint="eastAsia"/>
          <w:szCs w:val="21"/>
        </w:rPr>
        <w:lastRenderedPageBreak/>
        <w:t>图</w:t>
      </w:r>
      <w:r>
        <w:rPr>
          <w:rFonts w:hint="eastAsia"/>
          <w:szCs w:val="21"/>
        </w:rPr>
        <w:t>7</w:t>
      </w:r>
      <w:r w:rsidRPr="00735C87">
        <w:rPr>
          <w:rFonts w:hint="eastAsia"/>
          <w:szCs w:val="21"/>
        </w:rPr>
        <w:t>（左）选择</w:t>
      </w:r>
      <w:r w:rsidRPr="00735C87">
        <w:rPr>
          <w:rFonts w:hint="eastAsia"/>
          <w:szCs w:val="21"/>
        </w:rPr>
        <w:t>D-&gt;C</w:t>
      </w:r>
      <w:r w:rsidRPr="00735C87">
        <w:rPr>
          <w:rFonts w:hint="eastAsia"/>
          <w:szCs w:val="21"/>
        </w:rPr>
        <w:t>的原因在于虽然规则</w:t>
      </w:r>
      <w:r w:rsidRPr="00735C87">
        <w:rPr>
          <w:rFonts w:hint="eastAsia"/>
          <w:szCs w:val="21"/>
        </w:rPr>
        <w:t>B-&gt;C</w:t>
      </w:r>
      <w:r>
        <w:rPr>
          <w:rFonts w:hint="eastAsia"/>
          <w:szCs w:val="21"/>
        </w:rPr>
        <w:t>,</w:t>
      </w:r>
      <w:r w:rsidRPr="00735C87">
        <w:rPr>
          <w:rFonts w:hint="eastAsia"/>
          <w:szCs w:val="21"/>
        </w:rPr>
        <w:t>C-&gt;B</w:t>
      </w:r>
      <w:r>
        <w:rPr>
          <w:rFonts w:hint="eastAsia"/>
          <w:szCs w:val="21"/>
        </w:rPr>
        <w:t>,</w:t>
      </w:r>
      <w:r w:rsidRPr="00735C87">
        <w:rPr>
          <w:rFonts w:hint="eastAsia"/>
          <w:szCs w:val="21"/>
        </w:rPr>
        <w:t>C-&gt;D</w:t>
      </w:r>
      <w:r>
        <w:rPr>
          <w:rFonts w:hint="eastAsia"/>
          <w:szCs w:val="21"/>
        </w:rPr>
        <w:t>,</w:t>
      </w:r>
      <w:r w:rsidRPr="00735C87">
        <w:rPr>
          <w:rFonts w:hint="eastAsia"/>
          <w:szCs w:val="21"/>
        </w:rPr>
        <w:t>D-&gt;C</w:t>
      </w:r>
      <w:r w:rsidRPr="00735C87">
        <w:rPr>
          <w:rFonts w:hint="eastAsia"/>
          <w:szCs w:val="21"/>
        </w:rPr>
        <w:t>有同样的交叉点以及相同的等级差</w:t>
      </w:r>
      <w:r>
        <w:rPr>
          <w:rFonts w:hint="eastAsia"/>
          <w:szCs w:val="21"/>
        </w:rPr>
        <w:t>,</w:t>
      </w:r>
      <w:r w:rsidRPr="00735C87">
        <w:rPr>
          <w:rFonts w:hint="eastAsia"/>
          <w:szCs w:val="21"/>
        </w:rPr>
        <w:t>但是规则</w:t>
      </w:r>
      <w:r w:rsidRPr="00735C87">
        <w:rPr>
          <w:rFonts w:hint="eastAsia"/>
          <w:szCs w:val="21"/>
        </w:rPr>
        <w:t>D-&gt;C</w:t>
      </w:r>
      <w:r w:rsidRPr="00735C87">
        <w:rPr>
          <w:rFonts w:hint="eastAsia"/>
          <w:szCs w:val="21"/>
        </w:rPr>
        <w:t>与规则</w:t>
      </w:r>
      <w:r w:rsidRPr="00735C87">
        <w:rPr>
          <w:rFonts w:hint="eastAsia"/>
          <w:szCs w:val="21"/>
        </w:rPr>
        <w:t>C-&gt;B</w:t>
      </w:r>
      <w:r w:rsidRPr="00735C87">
        <w:rPr>
          <w:rFonts w:hint="eastAsia"/>
          <w:szCs w:val="21"/>
        </w:rPr>
        <w:t>与规则集合的大趋势相反</w:t>
      </w:r>
      <w:r>
        <w:rPr>
          <w:rFonts w:hint="eastAsia"/>
          <w:szCs w:val="21"/>
        </w:rPr>
        <w:t>,</w:t>
      </w:r>
      <w:r w:rsidRPr="00735C87">
        <w:rPr>
          <w:rFonts w:hint="eastAsia"/>
          <w:szCs w:val="21"/>
        </w:rPr>
        <w:t>同时规则</w:t>
      </w:r>
      <w:r w:rsidRPr="00735C87">
        <w:rPr>
          <w:rFonts w:hint="eastAsia"/>
          <w:szCs w:val="21"/>
        </w:rPr>
        <w:t>D-&gt;C</w:t>
      </w:r>
      <w:r w:rsidRPr="00735C87">
        <w:rPr>
          <w:rFonts w:hint="eastAsia"/>
          <w:szCs w:val="21"/>
        </w:rPr>
        <w:t>对应的支持度小于规则</w:t>
      </w:r>
      <w:r w:rsidRPr="00735C87">
        <w:rPr>
          <w:rFonts w:hint="eastAsia"/>
          <w:szCs w:val="21"/>
        </w:rPr>
        <w:t>C-&gt;B</w:t>
      </w:r>
      <w:r w:rsidRPr="00735C87">
        <w:rPr>
          <w:rFonts w:hint="eastAsia"/>
          <w:szCs w:val="21"/>
        </w:rPr>
        <w:t>对应的支持度</w:t>
      </w:r>
      <w:r>
        <w:rPr>
          <w:rFonts w:hint="eastAsia"/>
          <w:szCs w:val="21"/>
        </w:rPr>
        <w:t>,</w:t>
      </w:r>
      <w:r w:rsidRPr="00735C87">
        <w:rPr>
          <w:rFonts w:hint="eastAsia"/>
          <w:szCs w:val="21"/>
        </w:rPr>
        <w:t>所以应该选择规则</w:t>
      </w:r>
      <w:r w:rsidRPr="00735C87">
        <w:rPr>
          <w:rFonts w:hint="eastAsia"/>
          <w:szCs w:val="21"/>
        </w:rPr>
        <w:t>D-&gt;C</w:t>
      </w:r>
      <w:r>
        <w:rPr>
          <w:rFonts w:hint="eastAsia"/>
          <w:szCs w:val="21"/>
        </w:rPr>
        <w:t>,</w:t>
      </w:r>
      <w:r>
        <w:rPr>
          <w:rFonts w:hint="eastAsia"/>
          <w:szCs w:val="21"/>
        </w:rPr>
        <w:t>并将其加入到异常规则集合中</w:t>
      </w:r>
      <w:r>
        <w:rPr>
          <w:rFonts w:hint="eastAsia"/>
          <w:szCs w:val="21"/>
        </w:rPr>
        <w:t>.</w:t>
      </w:r>
      <w:r w:rsidRPr="00735C87">
        <w:rPr>
          <w:rFonts w:hint="eastAsia"/>
          <w:szCs w:val="21"/>
        </w:rPr>
        <w:t>同样图</w:t>
      </w:r>
      <w:r>
        <w:rPr>
          <w:rFonts w:hint="eastAsia"/>
          <w:szCs w:val="21"/>
        </w:rPr>
        <w:t>7</w:t>
      </w:r>
      <w:r w:rsidRPr="00735C87">
        <w:rPr>
          <w:rFonts w:hint="eastAsia"/>
          <w:szCs w:val="21"/>
        </w:rPr>
        <w:t>（右）基于相同的方法选择将</w:t>
      </w:r>
      <w:r w:rsidRPr="00735C87">
        <w:rPr>
          <w:rFonts w:hint="eastAsia"/>
          <w:szCs w:val="21"/>
        </w:rPr>
        <w:t>C-&gt;B</w:t>
      </w:r>
      <w:r w:rsidRPr="00735C87">
        <w:rPr>
          <w:rFonts w:hint="eastAsia"/>
          <w:szCs w:val="21"/>
        </w:rPr>
        <w:t>加入到异常规则集合中</w:t>
      </w:r>
      <w:r>
        <w:rPr>
          <w:rFonts w:hint="eastAsia"/>
          <w:szCs w:val="21"/>
        </w:rPr>
        <w:t>.</w:t>
      </w:r>
    </w:p>
    <w:p w14:paraId="7986CD32" w14:textId="0612322E" w:rsidR="00434DA6" w:rsidRPr="00600C37" w:rsidRDefault="00C430D0" w:rsidP="00434DA6">
      <w:pPr>
        <w:jc w:val="center"/>
      </w:pPr>
      <w:r w:rsidRPr="00075EA7">
        <w:rPr>
          <w:noProof/>
        </w:rPr>
        <w:drawing>
          <wp:inline distT="0" distB="0" distL="0" distR="0" wp14:anchorId="710B6FD1" wp14:editId="472F8BC7">
            <wp:extent cx="3468370" cy="1515745"/>
            <wp:effectExtent l="0" t="0" r="0" b="0"/>
            <wp:docPr id="1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68370" cy="1515745"/>
                    </a:xfrm>
                    <a:prstGeom prst="rect">
                      <a:avLst/>
                    </a:prstGeom>
                    <a:noFill/>
                    <a:ln>
                      <a:noFill/>
                    </a:ln>
                  </pic:spPr>
                </pic:pic>
              </a:graphicData>
            </a:graphic>
          </wp:inline>
        </w:drawing>
      </w:r>
    </w:p>
    <w:p w14:paraId="437AF9EA" w14:textId="77777777" w:rsidR="00434DA6" w:rsidRPr="00563E8D" w:rsidRDefault="00434DA6" w:rsidP="00434DA6">
      <w:pPr>
        <w:pStyle w:val="a7"/>
        <w:jc w:val="center"/>
        <w:rPr>
          <w:rFonts w:ascii="Times New Roman" w:eastAsia="宋体" w:hAnsi="Times New Roman"/>
        </w:rPr>
      </w:pPr>
      <w:r w:rsidRPr="00563E8D">
        <w:rPr>
          <w:rFonts w:ascii="Times New Roman" w:eastAsia="宋体" w:hAnsi="Times New Roman" w:hint="eastAsia"/>
        </w:rPr>
        <w:t>图</w:t>
      </w:r>
      <w:r>
        <w:rPr>
          <w:rFonts w:ascii="Times New Roman" w:eastAsia="宋体" w:hAnsi="Times New Roman" w:hint="eastAsia"/>
        </w:rPr>
        <w:t xml:space="preserve">7   </w:t>
      </w:r>
      <w:r w:rsidRPr="00563E8D">
        <w:rPr>
          <w:rFonts w:ascii="Times New Roman" w:eastAsia="宋体" w:hAnsi="Times New Roman" w:hint="eastAsia"/>
        </w:rPr>
        <w:t>正常与异常模式挖掘算法示意图</w:t>
      </w:r>
      <w:r w:rsidRPr="00563E8D">
        <w:rPr>
          <w:rFonts w:ascii="Times New Roman" w:eastAsia="宋体" w:hAnsi="Times New Roman" w:hint="eastAsia"/>
        </w:rPr>
        <w:t>-</w:t>
      </w:r>
      <w:commentRangeStart w:id="14"/>
      <w:r w:rsidRPr="00563E8D">
        <w:rPr>
          <w:rFonts w:ascii="Times New Roman" w:eastAsia="宋体" w:hAnsi="Times New Roman" w:hint="eastAsia"/>
        </w:rPr>
        <w:t>2</w:t>
      </w:r>
      <w:commentRangeEnd w:id="14"/>
      <w:r w:rsidR="007250CA">
        <w:rPr>
          <w:rStyle w:val="afffd"/>
          <w:rFonts w:ascii="Times New Roman" w:eastAsia="宋体" w:hAnsi="Times New Roman"/>
          <w:lang w:val="en-US" w:eastAsia="zh-CN"/>
        </w:rPr>
        <w:commentReference w:id="14"/>
      </w:r>
    </w:p>
    <w:p w14:paraId="5FD25E7F" w14:textId="77777777" w:rsidR="00434DA6" w:rsidRPr="00434DA6" w:rsidRDefault="00434DA6" w:rsidP="00434DA6">
      <w:pPr>
        <w:rPr>
          <w:rFonts w:hint="eastAsia"/>
          <w:lang w:val="x-none"/>
        </w:rPr>
      </w:pPr>
    </w:p>
    <w:p w14:paraId="24801BD5" w14:textId="77777777" w:rsidR="00364A84" w:rsidRDefault="00364A84" w:rsidP="00364A84">
      <w:pPr>
        <w:pStyle w:val="4"/>
        <w:rPr>
          <w:rFonts w:hint="eastAsia"/>
        </w:rPr>
      </w:pPr>
      <w:r>
        <w:rPr>
          <w:rFonts w:hint="eastAsia"/>
        </w:rPr>
        <w:lastRenderedPageBreak/>
        <w:t>算法</w:t>
      </w:r>
      <w:commentRangeStart w:id="15"/>
      <w:r>
        <w:rPr>
          <w:rFonts w:hint="eastAsia"/>
        </w:rPr>
        <w:t>流程</w:t>
      </w:r>
      <w:commentRangeEnd w:id="15"/>
      <w:r w:rsidR="00421CAD">
        <w:rPr>
          <w:rStyle w:val="afffd"/>
          <w:rFonts w:ascii="Times New Roman" w:eastAsia="宋体" w:hAnsi="Times New Roman"/>
        </w:rPr>
        <w:commentReference w:id="15"/>
      </w:r>
    </w:p>
    <w:p w14:paraId="61B89138" w14:textId="77777777" w:rsidR="00364A84" w:rsidRDefault="00364A84" w:rsidP="00364A84">
      <w:pPr>
        <w:jc w:val="center"/>
        <w:rPr>
          <w:rFonts w:hint="eastAsia"/>
        </w:rPr>
      </w:pPr>
      <w:r>
        <w:object w:dxaOrig="11191" w:dyaOrig="10665" w14:anchorId="5ECD874E">
          <v:shape id="_x0000_i1037" type="#_x0000_t75" style="width:467.7pt;height:445.6pt" o:ole="">
            <v:imagedata r:id="rId30" o:title=""/>
          </v:shape>
          <o:OLEObject Type="Embed" ProgID="Visio.Drawing.15" ShapeID="_x0000_i1037" DrawAspect="Content" ObjectID="_1534010376" r:id="rId31"/>
        </w:object>
      </w:r>
      <w:bookmarkStart w:id="16" w:name="_Toc405213971"/>
      <w:bookmarkStart w:id="17" w:name="_Toc406921732"/>
      <w:r w:rsidRPr="00364A84">
        <w:rPr>
          <w:rFonts w:hint="eastAsia"/>
        </w:rPr>
        <w:t>图</w:t>
      </w:r>
      <w:r w:rsidR="00434DA6">
        <w:t>8</w:t>
      </w:r>
      <w:r>
        <w:rPr>
          <w:rFonts w:hint="eastAsia"/>
        </w:rPr>
        <w:t xml:space="preserve"> </w:t>
      </w:r>
      <w:r w:rsidRPr="00364A84">
        <w:rPr>
          <w:rFonts w:hint="eastAsia"/>
        </w:rPr>
        <w:t>正常与异常模式挖掘算法</w:t>
      </w:r>
      <w:bookmarkEnd w:id="16"/>
      <w:bookmarkEnd w:id="17"/>
    </w:p>
    <w:p w14:paraId="00A7FF31" w14:textId="77777777" w:rsidR="00364A84" w:rsidRDefault="00364A84" w:rsidP="00364A84">
      <w:pPr>
        <w:pStyle w:val="4"/>
      </w:pPr>
      <w:r>
        <w:rPr>
          <w:rFonts w:hint="eastAsia"/>
        </w:rPr>
        <w:t>算法伪代码</w:t>
      </w:r>
    </w:p>
    <w:p w14:paraId="47F5B937" w14:textId="77777777" w:rsidR="00400D3A" w:rsidRPr="00400D3A" w:rsidRDefault="00400D3A" w:rsidP="00400D3A">
      <w:pPr>
        <w:ind w:left="372"/>
        <w:rPr>
          <w:rFonts w:hint="eastAsia"/>
        </w:rPr>
      </w:pPr>
      <w:r>
        <w:rPr>
          <w:rFonts w:hint="eastAsia"/>
        </w:rPr>
        <w:t>根据上面介绍的算法思路算法伪代码主要包含以下几个规则</w:t>
      </w:r>
      <w:r w:rsidR="00CA6EBD">
        <w:rPr>
          <w:rFonts w:hint="eastAsia"/>
        </w:rPr>
        <w:t>:</w:t>
      </w:r>
    </w:p>
    <w:p w14:paraId="38CF5896" w14:textId="77777777" w:rsidR="00364A84" w:rsidRPr="00735C87" w:rsidRDefault="00364A84" w:rsidP="00364A84">
      <w:pPr>
        <w:widowControl/>
        <w:ind w:firstLineChars="200" w:firstLine="372"/>
        <w:jc w:val="left"/>
        <w:rPr>
          <w:szCs w:val="21"/>
        </w:rPr>
      </w:pPr>
      <w:r w:rsidRPr="00735C87">
        <w:rPr>
          <w:rFonts w:hint="eastAsia"/>
          <w:szCs w:val="21"/>
        </w:rPr>
        <w:t>选择交叉点最多点的规则</w:t>
      </w:r>
      <w:r w:rsidR="00CA6EBD">
        <w:rPr>
          <w:rFonts w:hint="eastAsia"/>
          <w:szCs w:val="21"/>
        </w:rPr>
        <w:t>:</w:t>
      </w:r>
      <w:r w:rsidRPr="00735C87">
        <w:rPr>
          <w:rFonts w:hint="eastAsia"/>
          <w:szCs w:val="21"/>
        </w:rPr>
        <w:t>交叉点代表的是与该规则有交叉的规则的数量</w:t>
      </w:r>
      <w:r w:rsidR="00AC0050">
        <w:rPr>
          <w:rFonts w:hint="eastAsia"/>
          <w:szCs w:val="21"/>
        </w:rPr>
        <w:t>,</w:t>
      </w:r>
      <w:r w:rsidRPr="00735C87">
        <w:rPr>
          <w:rFonts w:hint="eastAsia"/>
          <w:szCs w:val="21"/>
        </w:rPr>
        <w:t>交叉点多的规则意味着该规则在整个规则集合中有交叉或者冲突的规则数量的最大</w:t>
      </w:r>
      <w:r>
        <w:rPr>
          <w:rFonts w:hint="eastAsia"/>
          <w:szCs w:val="21"/>
        </w:rPr>
        <w:t>或者反超该规则的规则数量大</w:t>
      </w:r>
      <w:r w:rsidR="00AC0050">
        <w:rPr>
          <w:rFonts w:hint="eastAsia"/>
          <w:szCs w:val="21"/>
        </w:rPr>
        <w:t>,</w:t>
      </w:r>
      <w:r>
        <w:rPr>
          <w:rFonts w:hint="eastAsia"/>
          <w:szCs w:val="21"/>
        </w:rPr>
        <w:t>该规则</w:t>
      </w:r>
      <w:r w:rsidRPr="00735C87">
        <w:rPr>
          <w:rFonts w:hint="eastAsia"/>
          <w:szCs w:val="21"/>
        </w:rPr>
        <w:t>造成全局规则混乱的可能性最大</w:t>
      </w:r>
      <w:r w:rsidR="00AC0050">
        <w:rPr>
          <w:rFonts w:hint="eastAsia"/>
          <w:szCs w:val="21"/>
        </w:rPr>
        <w:t>,</w:t>
      </w:r>
      <w:r w:rsidRPr="00735C87">
        <w:rPr>
          <w:rFonts w:hint="eastAsia"/>
          <w:szCs w:val="21"/>
        </w:rPr>
        <w:t>如果剔除了该规则</w:t>
      </w:r>
      <w:r w:rsidR="00AC0050">
        <w:rPr>
          <w:rFonts w:hint="eastAsia"/>
          <w:szCs w:val="21"/>
        </w:rPr>
        <w:t>,</w:t>
      </w:r>
      <w:r>
        <w:rPr>
          <w:rFonts w:hint="eastAsia"/>
          <w:szCs w:val="21"/>
        </w:rPr>
        <w:t>规则集合</w:t>
      </w:r>
      <w:r w:rsidRPr="00735C87">
        <w:rPr>
          <w:rFonts w:hint="eastAsia"/>
          <w:szCs w:val="21"/>
        </w:rPr>
        <w:t>变为正常</w:t>
      </w:r>
      <w:r>
        <w:rPr>
          <w:rFonts w:hint="eastAsia"/>
          <w:szCs w:val="21"/>
        </w:rPr>
        <w:t>规则</w:t>
      </w:r>
      <w:r w:rsidRPr="00735C87">
        <w:rPr>
          <w:rFonts w:hint="eastAsia"/>
          <w:szCs w:val="21"/>
        </w:rPr>
        <w:t>集合的可能性</w:t>
      </w:r>
      <w:r>
        <w:rPr>
          <w:rFonts w:hint="eastAsia"/>
          <w:szCs w:val="21"/>
        </w:rPr>
        <w:t>也</w:t>
      </w:r>
      <w:r w:rsidRPr="00735C87">
        <w:rPr>
          <w:rFonts w:hint="eastAsia"/>
          <w:szCs w:val="21"/>
        </w:rPr>
        <w:t>最大</w:t>
      </w:r>
      <w:r w:rsidR="00AC0050">
        <w:rPr>
          <w:rFonts w:hint="eastAsia"/>
          <w:szCs w:val="21"/>
        </w:rPr>
        <w:t>.</w:t>
      </w:r>
    </w:p>
    <w:p w14:paraId="05863D20" w14:textId="77777777" w:rsidR="00364A84" w:rsidRPr="00735C87" w:rsidRDefault="00364A84" w:rsidP="00364A84">
      <w:pPr>
        <w:widowControl/>
        <w:ind w:firstLineChars="200" w:firstLine="372"/>
        <w:jc w:val="left"/>
        <w:rPr>
          <w:szCs w:val="21"/>
        </w:rPr>
      </w:pPr>
      <w:r w:rsidRPr="00735C87">
        <w:rPr>
          <w:rFonts w:hint="eastAsia"/>
          <w:szCs w:val="21"/>
        </w:rPr>
        <w:t>选择等级差最大的规则</w:t>
      </w:r>
      <w:r w:rsidR="00CA6EBD">
        <w:rPr>
          <w:rFonts w:hint="eastAsia"/>
          <w:szCs w:val="21"/>
        </w:rPr>
        <w:t>:</w:t>
      </w:r>
      <w:r w:rsidRPr="00735C87">
        <w:rPr>
          <w:rFonts w:hint="eastAsia"/>
          <w:szCs w:val="21"/>
        </w:rPr>
        <w:t>等级差大的规则相对于等级差小的规则来说在两个事务间等级变化的更大</w:t>
      </w:r>
      <w:r w:rsidR="00AC0050">
        <w:rPr>
          <w:rFonts w:hint="eastAsia"/>
          <w:szCs w:val="21"/>
        </w:rPr>
        <w:t>,</w:t>
      </w:r>
      <w:r w:rsidRPr="00735C87">
        <w:rPr>
          <w:rFonts w:hint="eastAsia"/>
          <w:szCs w:val="21"/>
        </w:rPr>
        <w:t>等级变化更大意味着更有可能是异常规则</w:t>
      </w:r>
      <w:r w:rsidR="00AC0050">
        <w:rPr>
          <w:rFonts w:hint="eastAsia"/>
          <w:szCs w:val="21"/>
        </w:rPr>
        <w:t>.</w:t>
      </w:r>
    </w:p>
    <w:p w14:paraId="09E3A4CF" w14:textId="77777777" w:rsidR="00364A84" w:rsidRPr="00522844" w:rsidRDefault="00364A84" w:rsidP="00364A84">
      <w:pPr>
        <w:ind w:firstLineChars="200" w:firstLine="372"/>
      </w:pPr>
      <w:r w:rsidRPr="00735C87">
        <w:rPr>
          <w:rFonts w:hint="eastAsia"/>
          <w:szCs w:val="21"/>
        </w:rPr>
        <w:t>选择与全局大趋势相反的规则</w:t>
      </w:r>
      <w:r w:rsidR="00CA6EBD">
        <w:rPr>
          <w:rFonts w:hint="eastAsia"/>
          <w:szCs w:val="21"/>
        </w:rPr>
        <w:t>:</w:t>
      </w:r>
      <w:r w:rsidRPr="00735C87">
        <w:rPr>
          <w:rFonts w:hint="eastAsia"/>
          <w:szCs w:val="21"/>
        </w:rPr>
        <w:t>全局大趋势代表的是规则整体的趋势</w:t>
      </w:r>
      <w:r w:rsidR="00AC0050">
        <w:rPr>
          <w:rFonts w:hint="eastAsia"/>
          <w:szCs w:val="21"/>
        </w:rPr>
        <w:t>,</w:t>
      </w:r>
      <w:r w:rsidRPr="00735C87">
        <w:rPr>
          <w:rFonts w:hint="eastAsia"/>
          <w:szCs w:val="21"/>
        </w:rPr>
        <w:t>与规则整体趋势相反的规则更容易</w:t>
      </w:r>
      <w:r w:rsidRPr="00735C87">
        <w:rPr>
          <w:rFonts w:hint="eastAsia"/>
          <w:szCs w:val="21"/>
        </w:rPr>
        <w:lastRenderedPageBreak/>
        <w:t>成为异常规则</w:t>
      </w:r>
      <w:r w:rsidR="00AC0050">
        <w:rPr>
          <w:rFonts w:hint="eastAsia"/>
          <w:szCs w:val="21"/>
        </w:rPr>
        <w:t>.</w:t>
      </w:r>
    </w:p>
    <w:p w14:paraId="7D3644CE" w14:textId="77777777" w:rsidR="00364A84" w:rsidRDefault="00364A84" w:rsidP="00364A84">
      <w:pPr>
        <w:ind w:firstLineChars="200" w:firstLine="372"/>
        <w:rPr>
          <w:rFonts w:hint="eastAsia"/>
          <w:szCs w:val="21"/>
        </w:rPr>
      </w:pPr>
      <w:r w:rsidRPr="00735C87">
        <w:rPr>
          <w:rFonts w:hint="eastAsia"/>
          <w:szCs w:val="21"/>
        </w:rPr>
        <w:t>选择支持度小的规则</w:t>
      </w:r>
      <w:r w:rsidR="00CA6EBD">
        <w:rPr>
          <w:rFonts w:hint="eastAsia"/>
          <w:szCs w:val="21"/>
        </w:rPr>
        <w:t>:</w:t>
      </w:r>
      <w:r>
        <w:rPr>
          <w:rFonts w:hint="eastAsia"/>
          <w:szCs w:val="21"/>
        </w:rPr>
        <w:t>异常的规则支持度较低的可能性比较大</w:t>
      </w:r>
      <w:r w:rsidR="00AC0050">
        <w:rPr>
          <w:rFonts w:hint="eastAsia"/>
          <w:szCs w:val="21"/>
        </w:rPr>
        <w:t>,</w:t>
      </w:r>
      <w:r>
        <w:rPr>
          <w:rFonts w:hint="eastAsia"/>
          <w:szCs w:val="21"/>
        </w:rPr>
        <w:t>所以选取支撑度小的规则</w:t>
      </w:r>
      <w:r w:rsidR="00AC0050">
        <w:rPr>
          <w:rFonts w:hint="eastAsia"/>
          <w:szCs w:val="21"/>
        </w:rPr>
        <w:t>.</w:t>
      </w:r>
    </w:p>
    <w:tbl>
      <w:tblPr>
        <w:tblW w:w="9464" w:type="dxa"/>
        <w:tblBorders>
          <w:top w:val="single" w:sz="4" w:space="0" w:color="000000"/>
          <w:bottom w:val="single" w:sz="4" w:space="0" w:color="000000"/>
          <w:insideH w:val="single" w:sz="4" w:space="0" w:color="auto"/>
          <w:insideV w:val="single" w:sz="4" w:space="0" w:color="auto"/>
        </w:tblBorders>
        <w:tblLook w:val="04A0" w:firstRow="1" w:lastRow="0" w:firstColumn="1" w:lastColumn="0" w:noHBand="0" w:noVBand="1"/>
      </w:tblPr>
      <w:tblGrid>
        <w:gridCol w:w="9464"/>
      </w:tblGrid>
      <w:tr w:rsidR="00364A84" w:rsidRPr="00364A84" w14:paraId="17440B44" w14:textId="77777777" w:rsidTr="00364A84">
        <w:tc>
          <w:tcPr>
            <w:tcW w:w="9464" w:type="dxa"/>
            <w:tcBorders>
              <w:top w:val="single" w:sz="4" w:space="0" w:color="auto"/>
              <w:bottom w:val="single" w:sz="4" w:space="0" w:color="auto"/>
            </w:tcBorders>
          </w:tcPr>
          <w:p w14:paraId="25FA881A" w14:textId="77777777" w:rsidR="00364A84" w:rsidRPr="00364A84" w:rsidRDefault="00364A84" w:rsidP="00364A84">
            <w:pPr>
              <w:adjustRightInd w:val="0"/>
              <w:snapToGrid w:val="0"/>
              <w:rPr>
                <w:szCs w:val="21"/>
              </w:rPr>
            </w:pPr>
            <w:r w:rsidRPr="00364A84">
              <w:rPr>
                <w:rFonts w:hint="eastAsia"/>
                <w:szCs w:val="21"/>
              </w:rPr>
              <w:t>算法</w:t>
            </w:r>
            <w:r w:rsidRPr="00364A84">
              <w:rPr>
                <w:rFonts w:hint="eastAsia"/>
                <w:szCs w:val="21"/>
              </w:rPr>
              <w:t>2</w:t>
            </w:r>
            <w:r w:rsidR="00CA6EBD">
              <w:rPr>
                <w:rFonts w:hint="eastAsia"/>
                <w:szCs w:val="21"/>
              </w:rPr>
              <w:t>:</w:t>
            </w:r>
            <w:r w:rsidRPr="00364A84">
              <w:rPr>
                <w:rFonts w:hint="eastAsia"/>
                <w:szCs w:val="21"/>
              </w:rPr>
              <w:t>正常与异常模式挖掘算法</w:t>
            </w:r>
          </w:p>
        </w:tc>
      </w:tr>
      <w:tr w:rsidR="00364A84" w:rsidRPr="00364A84" w14:paraId="7EA06BE5" w14:textId="77777777" w:rsidTr="00364A84">
        <w:tc>
          <w:tcPr>
            <w:tcW w:w="9464" w:type="dxa"/>
            <w:tcBorders>
              <w:top w:val="single" w:sz="4" w:space="0" w:color="auto"/>
              <w:bottom w:val="single" w:sz="4" w:space="0" w:color="000000"/>
            </w:tcBorders>
          </w:tcPr>
          <w:p w14:paraId="2870DD90" w14:textId="77777777" w:rsidR="00364A84" w:rsidRPr="00364A84" w:rsidRDefault="00364A84" w:rsidP="00364A84">
            <w:pPr>
              <w:adjustRightInd w:val="0"/>
              <w:snapToGrid w:val="0"/>
              <w:rPr>
                <w:szCs w:val="21"/>
              </w:rPr>
            </w:pPr>
            <w:r w:rsidRPr="00364A84">
              <w:rPr>
                <w:rFonts w:hint="eastAsia"/>
                <w:szCs w:val="21"/>
              </w:rPr>
              <w:t>输入</w:t>
            </w:r>
            <w:r w:rsidR="00CA6EBD">
              <w:rPr>
                <w:rFonts w:hint="eastAsia"/>
                <w:szCs w:val="21"/>
              </w:rPr>
              <w:t>:</w:t>
            </w:r>
            <w:r w:rsidRPr="00364A84">
              <w:rPr>
                <w:rFonts w:hint="eastAsia"/>
                <w:szCs w:val="21"/>
              </w:rPr>
              <w:t>关联规则集合</w:t>
            </w:r>
          </w:p>
          <w:p w14:paraId="0CF09716" w14:textId="77777777" w:rsidR="00364A84" w:rsidRPr="00364A84" w:rsidRDefault="00364A84" w:rsidP="00364A84">
            <w:pPr>
              <w:adjustRightInd w:val="0"/>
              <w:snapToGrid w:val="0"/>
              <w:rPr>
                <w:szCs w:val="21"/>
              </w:rPr>
            </w:pPr>
            <w:r w:rsidRPr="00364A84">
              <w:rPr>
                <w:rFonts w:hint="eastAsia"/>
                <w:szCs w:val="21"/>
              </w:rPr>
              <w:t>输出</w:t>
            </w:r>
            <w:r w:rsidR="00CA6EBD">
              <w:rPr>
                <w:rFonts w:hint="eastAsia"/>
                <w:szCs w:val="21"/>
              </w:rPr>
              <w:t>:</w:t>
            </w:r>
            <w:r w:rsidRPr="00364A84">
              <w:rPr>
                <w:rFonts w:hint="eastAsia"/>
                <w:szCs w:val="21"/>
              </w:rPr>
              <w:t>正常规则集合</w:t>
            </w:r>
            <w:r w:rsidR="00AC0050">
              <w:rPr>
                <w:rFonts w:hint="eastAsia"/>
                <w:szCs w:val="21"/>
              </w:rPr>
              <w:t>,</w:t>
            </w:r>
            <w:r w:rsidRPr="00364A84">
              <w:rPr>
                <w:rFonts w:hint="eastAsia"/>
                <w:szCs w:val="21"/>
              </w:rPr>
              <w:t>异常规则集合</w:t>
            </w:r>
          </w:p>
          <w:tbl>
            <w:tblPr>
              <w:tblW w:w="0" w:type="auto"/>
              <w:tblLook w:val="04A0" w:firstRow="1" w:lastRow="0" w:firstColumn="1" w:lastColumn="0" w:noHBand="0" w:noVBand="1"/>
            </w:tblPr>
            <w:tblGrid>
              <w:gridCol w:w="430"/>
              <w:gridCol w:w="8784"/>
            </w:tblGrid>
            <w:tr w:rsidR="00364A84" w:rsidRPr="00364A84" w14:paraId="6B863093" w14:textId="77777777" w:rsidTr="00364A84">
              <w:tc>
                <w:tcPr>
                  <w:tcW w:w="430" w:type="dxa"/>
                  <w:vAlign w:val="center"/>
                </w:tcPr>
                <w:p w14:paraId="04E0DC32" w14:textId="77777777" w:rsidR="00364A84" w:rsidRPr="00364A84" w:rsidRDefault="00364A84" w:rsidP="00364A84">
                  <w:pPr>
                    <w:adjustRightInd w:val="0"/>
                    <w:snapToGrid w:val="0"/>
                    <w:rPr>
                      <w:szCs w:val="21"/>
                    </w:rPr>
                  </w:pPr>
                  <w:r w:rsidRPr="00364A84">
                    <w:rPr>
                      <w:rFonts w:hint="eastAsia"/>
                      <w:szCs w:val="21"/>
                    </w:rPr>
                    <w:t>1</w:t>
                  </w:r>
                </w:p>
              </w:tc>
              <w:tc>
                <w:tcPr>
                  <w:tcW w:w="8784" w:type="dxa"/>
                  <w:vAlign w:val="center"/>
                </w:tcPr>
                <w:p w14:paraId="416C1C4B" w14:textId="77777777" w:rsidR="00364A84" w:rsidRPr="00364A84" w:rsidRDefault="00364A84" w:rsidP="00364A84">
                  <w:pPr>
                    <w:adjustRightInd w:val="0"/>
                    <w:snapToGrid w:val="0"/>
                    <w:rPr>
                      <w:szCs w:val="21"/>
                    </w:rPr>
                  </w:pPr>
                  <w:r w:rsidRPr="00364A84">
                    <w:rPr>
                      <w:rFonts w:hint="eastAsia"/>
                      <w:szCs w:val="21"/>
                    </w:rPr>
                    <w:t>normalRuleSet={} abnormalRuleSet={} tmpRulset={}</w:t>
                  </w:r>
                </w:p>
              </w:tc>
            </w:tr>
            <w:tr w:rsidR="00364A84" w:rsidRPr="00364A84" w14:paraId="78B938D0" w14:textId="77777777" w:rsidTr="00364A84">
              <w:tc>
                <w:tcPr>
                  <w:tcW w:w="430" w:type="dxa"/>
                  <w:vAlign w:val="center"/>
                </w:tcPr>
                <w:p w14:paraId="1602749C" w14:textId="77777777" w:rsidR="00364A84" w:rsidRPr="00364A84" w:rsidRDefault="00364A84" w:rsidP="00364A84">
                  <w:pPr>
                    <w:adjustRightInd w:val="0"/>
                    <w:snapToGrid w:val="0"/>
                    <w:rPr>
                      <w:szCs w:val="21"/>
                    </w:rPr>
                  </w:pPr>
                  <w:r w:rsidRPr="00364A84">
                    <w:rPr>
                      <w:rFonts w:hint="eastAsia"/>
                      <w:szCs w:val="21"/>
                    </w:rPr>
                    <w:t>2</w:t>
                  </w:r>
                </w:p>
              </w:tc>
              <w:tc>
                <w:tcPr>
                  <w:tcW w:w="8784" w:type="dxa"/>
                  <w:vAlign w:val="center"/>
                </w:tcPr>
                <w:p w14:paraId="77404C3A" w14:textId="77777777" w:rsidR="00364A84" w:rsidRPr="00364A84" w:rsidRDefault="00364A84" w:rsidP="00364A84">
                  <w:pPr>
                    <w:adjustRightInd w:val="0"/>
                    <w:snapToGrid w:val="0"/>
                    <w:rPr>
                      <w:szCs w:val="21"/>
                    </w:rPr>
                  </w:pPr>
                  <w:r w:rsidRPr="00364A84">
                    <w:rPr>
                      <w:rFonts w:hint="eastAsia"/>
                      <w:szCs w:val="21"/>
                    </w:rPr>
                    <w:t>while RuleSetHaveCross(RuleSet):                #</w:t>
                  </w:r>
                  <w:r w:rsidRPr="00364A84">
                    <w:rPr>
                      <w:rFonts w:hint="eastAsia"/>
                      <w:szCs w:val="21"/>
                    </w:rPr>
                    <w:t>判断当前规则集合是否存在交叉点</w:t>
                  </w:r>
                </w:p>
              </w:tc>
            </w:tr>
            <w:tr w:rsidR="00364A84" w:rsidRPr="00364A84" w14:paraId="470A9A57" w14:textId="77777777" w:rsidTr="00364A84">
              <w:tc>
                <w:tcPr>
                  <w:tcW w:w="430" w:type="dxa"/>
                  <w:vAlign w:val="center"/>
                </w:tcPr>
                <w:p w14:paraId="74C58B8E" w14:textId="77777777" w:rsidR="00364A84" w:rsidRPr="00364A84" w:rsidRDefault="00364A84" w:rsidP="00364A84">
                  <w:pPr>
                    <w:adjustRightInd w:val="0"/>
                    <w:snapToGrid w:val="0"/>
                    <w:rPr>
                      <w:szCs w:val="21"/>
                    </w:rPr>
                  </w:pPr>
                  <w:r w:rsidRPr="00364A84">
                    <w:rPr>
                      <w:rFonts w:hint="eastAsia"/>
                      <w:szCs w:val="21"/>
                    </w:rPr>
                    <w:t>3</w:t>
                  </w:r>
                </w:p>
              </w:tc>
              <w:tc>
                <w:tcPr>
                  <w:tcW w:w="8784" w:type="dxa"/>
                  <w:vAlign w:val="center"/>
                </w:tcPr>
                <w:p w14:paraId="5987BA80" w14:textId="77777777" w:rsidR="00364A84" w:rsidRPr="00364A84" w:rsidRDefault="00364A84" w:rsidP="00364A84">
                  <w:pPr>
                    <w:adjustRightInd w:val="0"/>
                    <w:snapToGrid w:val="0"/>
                    <w:rPr>
                      <w:szCs w:val="21"/>
                    </w:rPr>
                  </w:pPr>
                  <w:r w:rsidRPr="00364A84">
                    <w:rPr>
                      <w:rFonts w:hint="eastAsia"/>
                      <w:szCs w:val="21"/>
                    </w:rPr>
                    <w:t>for rule in RuleSet</w:t>
                  </w:r>
                  <w:r w:rsidRPr="00364A84">
                    <w:rPr>
                      <w:szCs w:val="21"/>
                    </w:rPr>
                    <w:t>:</w:t>
                  </w:r>
                </w:p>
              </w:tc>
            </w:tr>
            <w:tr w:rsidR="00364A84" w:rsidRPr="00364A84" w14:paraId="4BAB3760" w14:textId="77777777" w:rsidTr="00364A84">
              <w:tc>
                <w:tcPr>
                  <w:tcW w:w="430" w:type="dxa"/>
                  <w:vAlign w:val="center"/>
                </w:tcPr>
                <w:p w14:paraId="7CCFCD46" w14:textId="77777777" w:rsidR="00364A84" w:rsidRPr="00364A84" w:rsidRDefault="00364A84" w:rsidP="00364A84">
                  <w:pPr>
                    <w:adjustRightInd w:val="0"/>
                    <w:snapToGrid w:val="0"/>
                    <w:rPr>
                      <w:szCs w:val="21"/>
                    </w:rPr>
                  </w:pPr>
                  <w:r w:rsidRPr="00364A84">
                    <w:rPr>
                      <w:rFonts w:hint="eastAsia"/>
                      <w:szCs w:val="21"/>
                    </w:rPr>
                    <w:t>4</w:t>
                  </w:r>
                </w:p>
              </w:tc>
              <w:tc>
                <w:tcPr>
                  <w:tcW w:w="8784" w:type="dxa"/>
                  <w:vAlign w:val="center"/>
                </w:tcPr>
                <w:p w14:paraId="4B02F62F" w14:textId="77777777" w:rsidR="00364A84" w:rsidRPr="00364A84" w:rsidRDefault="00364A84" w:rsidP="00364A84">
                  <w:pPr>
                    <w:adjustRightInd w:val="0"/>
                    <w:snapToGrid w:val="0"/>
                    <w:rPr>
                      <w:szCs w:val="21"/>
                    </w:rPr>
                  </w:pPr>
                  <w:r w:rsidRPr="00364A84">
                    <w:rPr>
                      <w:rFonts w:hint="eastAsia"/>
                      <w:szCs w:val="21"/>
                    </w:rPr>
                    <w:t xml:space="preserve">     CaculateCross(rule)#</w:t>
                  </w:r>
                  <w:r w:rsidRPr="00364A84">
                    <w:rPr>
                      <w:rFonts w:hint="eastAsia"/>
                      <w:szCs w:val="21"/>
                    </w:rPr>
                    <w:t>计算每个规则的交叉点数量</w:t>
                  </w:r>
                </w:p>
              </w:tc>
            </w:tr>
            <w:tr w:rsidR="00364A84" w:rsidRPr="00364A84" w14:paraId="3FC21AF2" w14:textId="77777777" w:rsidTr="00364A84">
              <w:tc>
                <w:tcPr>
                  <w:tcW w:w="430" w:type="dxa"/>
                  <w:vAlign w:val="center"/>
                </w:tcPr>
                <w:p w14:paraId="0278309A" w14:textId="77777777" w:rsidR="00364A84" w:rsidRPr="00364A84" w:rsidRDefault="00364A84" w:rsidP="00364A84">
                  <w:pPr>
                    <w:adjustRightInd w:val="0"/>
                    <w:snapToGrid w:val="0"/>
                    <w:rPr>
                      <w:szCs w:val="21"/>
                    </w:rPr>
                  </w:pPr>
                  <w:r w:rsidRPr="00364A84">
                    <w:rPr>
                      <w:rFonts w:hint="eastAsia"/>
                      <w:szCs w:val="21"/>
                    </w:rPr>
                    <w:t>5</w:t>
                  </w:r>
                </w:p>
              </w:tc>
              <w:tc>
                <w:tcPr>
                  <w:tcW w:w="8784" w:type="dxa"/>
                  <w:vAlign w:val="center"/>
                </w:tcPr>
                <w:p w14:paraId="57ED2570" w14:textId="77777777" w:rsidR="00364A84" w:rsidRPr="00364A84" w:rsidRDefault="00364A84" w:rsidP="00364A84">
                  <w:pPr>
                    <w:adjustRightInd w:val="0"/>
                    <w:snapToGrid w:val="0"/>
                    <w:ind w:firstLineChars="150" w:firstLine="279"/>
                    <w:rPr>
                      <w:szCs w:val="21"/>
                    </w:rPr>
                  </w:pPr>
                  <w:r w:rsidRPr="00364A84">
                    <w:rPr>
                      <w:rFonts w:hint="eastAsia"/>
                      <w:szCs w:val="21"/>
                    </w:rPr>
                    <w:t>end for</w:t>
                  </w:r>
                </w:p>
              </w:tc>
            </w:tr>
            <w:tr w:rsidR="00364A84" w:rsidRPr="00364A84" w14:paraId="257215BF" w14:textId="77777777" w:rsidTr="00364A84">
              <w:tc>
                <w:tcPr>
                  <w:tcW w:w="430" w:type="dxa"/>
                  <w:vAlign w:val="center"/>
                </w:tcPr>
                <w:p w14:paraId="14909DEB" w14:textId="77777777" w:rsidR="00364A84" w:rsidRPr="00364A84" w:rsidRDefault="00364A84" w:rsidP="00364A84">
                  <w:pPr>
                    <w:adjustRightInd w:val="0"/>
                    <w:snapToGrid w:val="0"/>
                    <w:rPr>
                      <w:szCs w:val="21"/>
                    </w:rPr>
                  </w:pPr>
                  <w:r w:rsidRPr="00364A84">
                    <w:rPr>
                      <w:rFonts w:hint="eastAsia"/>
                      <w:szCs w:val="21"/>
                    </w:rPr>
                    <w:t>6</w:t>
                  </w:r>
                </w:p>
              </w:tc>
              <w:tc>
                <w:tcPr>
                  <w:tcW w:w="8784" w:type="dxa"/>
                  <w:vAlign w:val="center"/>
                </w:tcPr>
                <w:p w14:paraId="0B06F859" w14:textId="77777777" w:rsidR="00364A84" w:rsidRPr="00364A84" w:rsidRDefault="00364A84" w:rsidP="00364A84">
                  <w:pPr>
                    <w:adjustRightInd w:val="0"/>
                    <w:snapToGrid w:val="0"/>
                    <w:rPr>
                      <w:szCs w:val="21"/>
                    </w:rPr>
                  </w:pPr>
                  <w:r w:rsidRPr="00364A84">
                    <w:rPr>
                      <w:rFonts w:hint="eastAsia"/>
                      <w:szCs w:val="21"/>
                    </w:rPr>
                    <w:t>ruleList=FindRulesWithMostCrossNum(RuleSet) #</w:t>
                  </w:r>
                  <w:r w:rsidRPr="00364A84">
                    <w:rPr>
                      <w:rFonts w:hint="eastAsia"/>
                      <w:szCs w:val="21"/>
                    </w:rPr>
                    <w:t>寻找规则集合中交叉点数据最多的规则子集</w:t>
                  </w:r>
                </w:p>
              </w:tc>
            </w:tr>
            <w:tr w:rsidR="00364A84" w:rsidRPr="00364A84" w14:paraId="3A702C00" w14:textId="77777777" w:rsidTr="00364A84">
              <w:tc>
                <w:tcPr>
                  <w:tcW w:w="430" w:type="dxa"/>
                  <w:vAlign w:val="center"/>
                </w:tcPr>
                <w:p w14:paraId="24B908B2" w14:textId="77777777" w:rsidR="00364A84" w:rsidRPr="00364A84" w:rsidRDefault="00364A84" w:rsidP="00364A84">
                  <w:pPr>
                    <w:adjustRightInd w:val="0"/>
                    <w:snapToGrid w:val="0"/>
                    <w:rPr>
                      <w:szCs w:val="21"/>
                    </w:rPr>
                  </w:pPr>
                  <w:r w:rsidRPr="00364A84">
                    <w:rPr>
                      <w:rFonts w:hint="eastAsia"/>
                      <w:szCs w:val="21"/>
                    </w:rPr>
                    <w:t>7</w:t>
                  </w:r>
                </w:p>
              </w:tc>
              <w:tc>
                <w:tcPr>
                  <w:tcW w:w="8784" w:type="dxa"/>
                  <w:vAlign w:val="center"/>
                </w:tcPr>
                <w:p w14:paraId="698F5301" w14:textId="77777777" w:rsidR="00364A84" w:rsidRPr="00364A84" w:rsidRDefault="00364A84" w:rsidP="00364A84">
                  <w:pPr>
                    <w:adjustRightInd w:val="0"/>
                    <w:snapToGrid w:val="0"/>
                    <w:ind w:firstLineChars="150" w:firstLine="279"/>
                    <w:rPr>
                      <w:szCs w:val="21"/>
                    </w:rPr>
                  </w:pPr>
                  <w:r w:rsidRPr="00364A84">
                    <w:rPr>
                      <w:rFonts w:hint="eastAsia"/>
                      <w:szCs w:val="21"/>
                    </w:rPr>
                    <w:t>i</w:t>
                  </w:r>
                  <w:r w:rsidRPr="00364A84">
                    <w:rPr>
                      <w:szCs w:val="21"/>
                    </w:rPr>
                    <w:t>f len(ruleList)==1:</w:t>
                  </w:r>
                </w:p>
              </w:tc>
            </w:tr>
            <w:tr w:rsidR="00364A84" w:rsidRPr="00364A84" w14:paraId="2BEEACAB" w14:textId="77777777" w:rsidTr="00364A84">
              <w:tc>
                <w:tcPr>
                  <w:tcW w:w="430" w:type="dxa"/>
                  <w:vAlign w:val="center"/>
                </w:tcPr>
                <w:p w14:paraId="7C54BF48" w14:textId="77777777" w:rsidR="00364A84" w:rsidRPr="00364A84" w:rsidRDefault="00364A84" w:rsidP="00364A84">
                  <w:pPr>
                    <w:adjustRightInd w:val="0"/>
                    <w:snapToGrid w:val="0"/>
                    <w:rPr>
                      <w:szCs w:val="21"/>
                    </w:rPr>
                  </w:pPr>
                  <w:r w:rsidRPr="00364A84">
                    <w:rPr>
                      <w:rFonts w:hint="eastAsia"/>
                      <w:szCs w:val="21"/>
                    </w:rPr>
                    <w:t>8</w:t>
                  </w:r>
                </w:p>
              </w:tc>
              <w:tc>
                <w:tcPr>
                  <w:tcW w:w="8784" w:type="dxa"/>
                  <w:vAlign w:val="center"/>
                </w:tcPr>
                <w:p w14:paraId="5A3B31B4" w14:textId="77777777" w:rsidR="00364A84" w:rsidRPr="00364A84" w:rsidRDefault="00364A84" w:rsidP="00364A84">
                  <w:pPr>
                    <w:adjustRightInd w:val="0"/>
                    <w:snapToGrid w:val="0"/>
                    <w:rPr>
                      <w:szCs w:val="21"/>
                    </w:rPr>
                  </w:pPr>
                  <w:r w:rsidRPr="00364A84">
                    <w:rPr>
                      <w:rFonts w:hint="eastAsia"/>
                      <w:szCs w:val="21"/>
                    </w:rPr>
                    <w:t xml:space="preserve">  AddRule(ruleList,abnormalRuleSet)         #</w:t>
                  </w:r>
                  <w:r w:rsidRPr="00364A84">
                    <w:rPr>
                      <w:rFonts w:hint="eastAsia"/>
                      <w:szCs w:val="21"/>
                    </w:rPr>
                    <w:t>添加规则到特定规则集合</w:t>
                  </w:r>
                </w:p>
              </w:tc>
            </w:tr>
            <w:tr w:rsidR="00364A84" w:rsidRPr="00364A84" w14:paraId="1721767D" w14:textId="77777777" w:rsidTr="00364A84">
              <w:tc>
                <w:tcPr>
                  <w:tcW w:w="430" w:type="dxa"/>
                  <w:vAlign w:val="center"/>
                </w:tcPr>
                <w:p w14:paraId="7E62F3A2" w14:textId="77777777" w:rsidR="00364A84" w:rsidRPr="00364A84" w:rsidRDefault="00364A84" w:rsidP="00364A84">
                  <w:pPr>
                    <w:adjustRightInd w:val="0"/>
                    <w:snapToGrid w:val="0"/>
                    <w:rPr>
                      <w:szCs w:val="21"/>
                    </w:rPr>
                  </w:pPr>
                  <w:r w:rsidRPr="00364A84">
                    <w:rPr>
                      <w:rFonts w:hint="eastAsia"/>
                      <w:szCs w:val="21"/>
                    </w:rPr>
                    <w:t>9</w:t>
                  </w:r>
                </w:p>
              </w:tc>
              <w:tc>
                <w:tcPr>
                  <w:tcW w:w="8784" w:type="dxa"/>
                  <w:vAlign w:val="center"/>
                </w:tcPr>
                <w:p w14:paraId="3529940D" w14:textId="77777777" w:rsidR="00364A84" w:rsidRPr="00364A84" w:rsidRDefault="00364A84" w:rsidP="00364A84">
                  <w:pPr>
                    <w:adjustRightInd w:val="0"/>
                    <w:snapToGrid w:val="0"/>
                    <w:rPr>
                      <w:szCs w:val="21"/>
                    </w:rPr>
                  </w:pPr>
                  <w:r w:rsidRPr="00364A84">
                    <w:rPr>
                      <w:rFonts w:hint="eastAsia"/>
                      <w:szCs w:val="21"/>
                    </w:rPr>
                    <w:t xml:space="preserve">     RemoveRule(ruleList,RuleSet)             #</w:t>
                  </w:r>
                  <w:r w:rsidRPr="00364A84">
                    <w:rPr>
                      <w:rFonts w:hint="eastAsia"/>
                      <w:szCs w:val="21"/>
                    </w:rPr>
                    <w:t>在特定规则集合中删除规则</w:t>
                  </w:r>
                </w:p>
              </w:tc>
            </w:tr>
            <w:tr w:rsidR="00364A84" w:rsidRPr="00364A84" w14:paraId="6DB887EC" w14:textId="77777777" w:rsidTr="00364A84">
              <w:tc>
                <w:tcPr>
                  <w:tcW w:w="430" w:type="dxa"/>
                  <w:vAlign w:val="center"/>
                </w:tcPr>
                <w:p w14:paraId="79CB62FD" w14:textId="77777777" w:rsidR="00364A84" w:rsidRPr="00364A84" w:rsidRDefault="00364A84" w:rsidP="00364A84">
                  <w:pPr>
                    <w:adjustRightInd w:val="0"/>
                    <w:snapToGrid w:val="0"/>
                    <w:rPr>
                      <w:szCs w:val="21"/>
                    </w:rPr>
                  </w:pPr>
                  <w:r w:rsidRPr="00364A84">
                    <w:rPr>
                      <w:rFonts w:hint="eastAsia"/>
                      <w:szCs w:val="21"/>
                    </w:rPr>
                    <w:t>10</w:t>
                  </w:r>
                </w:p>
              </w:tc>
              <w:tc>
                <w:tcPr>
                  <w:tcW w:w="8784" w:type="dxa"/>
                  <w:vAlign w:val="center"/>
                </w:tcPr>
                <w:p w14:paraId="0AA16BFD" w14:textId="77777777" w:rsidR="00364A84" w:rsidRPr="00364A84" w:rsidRDefault="00364A84" w:rsidP="00364A84">
                  <w:pPr>
                    <w:rPr>
                      <w:szCs w:val="21"/>
                    </w:rPr>
                  </w:pPr>
                  <w:r w:rsidRPr="00364A84">
                    <w:rPr>
                      <w:szCs w:val="21"/>
                    </w:rPr>
                    <w:t>C</w:t>
                  </w:r>
                  <w:r w:rsidRPr="00364A84">
                    <w:rPr>
                      <w:rFonts w:hint="eastAsia"/>
                      <w:szCs w:val="21"/>
                    </w:rPr>
                    <w:t>ontinue</w:t>
                  </w:r>
                </w:p>
              </w:tc>
            </w:tr>
            <w:tr w:rsidR="00364A84" w:rsidRPr="00364A84" w14:paraId="417640C3" w14:textId="77777777" w:rsidTr="00364A84">
              <w:tc>
                <w:tcPr>
                  <w:tcW w:w="430" w:type="dxa"/>
                  <w:vAlign w:val="center"/>
                </w:tcPr>
                <w:p w14:paraId="5B435FB8" w14:textId="77777777" w:rsidR="00364A84" w:rsidRPr="00364A84" w:rsidRDefault="00364A84" w:rsidP="00364A84">
                  <w:pPr>
                    <w:adjustRightInd w:val="0"/>
                    <w:snapToGrid w:val="0"/>
                    <w:rPr>
                      <w:szCs w:val="21"/>
                    </w:rPr>
                  </w:pPr>
                  <w:r w:rsidRPr="00364A84">
                    <w:rPr>
                      <w:rFonts w:hint="eastAsia"/>
                      <w:szCs w:val="21"/>
                    </w:rPr>
                    <w:t>11</w:t>
                  </w:r>
                </w:p>
              </w:tc>
              <w:tc>
                <w:tcPr>
                  <w:tcW w:w="8784" w:type="dxa"/>
                  <w:vAlign w:val="center"/>
                </w:tcPr>
                <w:p w14:paraId="42BC00C4" w14:textId="77777777" w:rsidR="00364A84" w:rsidRPr="00364A84" w:rsidRDefault="00364A84" w:rsidP="00364A84">
                  <w:pPr>
                    <w:rPr>
                      <w:szCs w:val="21"/>
                    </w:rPr>
                  </w:pPr>
                  <w:r w:rsidRPr="00364A84">
                    <w:rPr>
                      <w:rFonts w:hint="eastAsia"/>
                      <w:szCs w:val="21"/>
                    </w:rPr>
                    <w:t>endif</w:t>
                  </w:r>
                </w:p>
              </w:tc>
            </w:tr>
            <w:tr w:rsidR="00364A84" w:rsidRPr="00364A84" w14:paraId="55D235B3" w14:textId="77777777" w:rsidTr="00364A84">
              <w:tc>
                <w:tcPr>
                  <w:tcW w:w="430" w:type="dxa"/>
                  <w:vAlign w:val="center"/>
                </w:tcPr>
                <w:p w14:paraId="709F3F58" w14:textId="77777777" w:rsidR="00364A84" w:rsidRPr="00364A84" w:rsidRDefault="00364A84" w:rsidP="00364A84">
                  <w:pPr>
                    <w:adjustRightInd w:val="0"/>
                    <w:snapToGrid w:val="0"/>
                    <w:rPr>
                      <w:szCs w:val="21"/>
                    </w:rPr>
                  </w:pPr>
                  <w:r w:rsidRPr="00364A84">
                    <w:rPr>
                      <w:rFonts w:hint="eastAsia"/>
                      <w:szCs w:val="21"/>
                    </w:rPr>
                    <w:t>12</w:t>
                  </w:r>
                </w:p>
              </w:tc>
              <w:tc>
                <w:tcPr>
                  <w:tcW w:w="8784" w:type="dxa"/>
                  <w:vAlign w:val="center"/>
                </w:tcPr>
                <w:p w14:paraId="284E1040" w14:textId="77777777" w:rsidR="00364A84" w:rsidRPr="00364A84" w:rsidRDefault="00364A84" w:rsidP="00364A84">
                  <w:pPr>
                    <w:rPr>
                      <w:szCs w:val="21"/>
                    </w:rPr>
                  </w:pPr>
                  <w:r w:rsidRPr="00364A84">
                    <w:rPr>
                      <w:szCs w:val="21"/>
                    </w:rPr>
                    <w:t>ruleList=</w:t>
                  </w:r>
                  <w:r w:rsidRPr="00364A84">
                    <w:rPr>
                      <w:rFonts w:hint="eastAsia"/>
                      <w:szCs w:val="21"/>
                    </w:rPr>
                    <w:t>FindRulesWithHighLevelDif(ruleList)  #</w:t>
                  </w:r>
                  <w:r w:rsidRPr="00364A84">
                    <w:rPr>
                      <w:rFonts w:hint="eastAsia"/>
                      <w:szCs w:val="21"/>
                    </w:rPr>
                    <w:t>寻找规则集合中等级差最大的规则子集</w:t>
                  </w:r>
                </w:p>
              </w:tc>
            </w:tr>
            <w:tr w:rsidR="00364A84" w:rsidRPr="00364A84" w14:paraId="0AC7DA4F" w14:textId="77777777" w:rsidTr="00364A84">
              <w:tc>
                <w:tcPr>
                  <w:tcW w:w="430" w:type="dxa"/>
                  <w:vAlign w:val="center"/>
                </w:tcPr>
                <w:p w14:paraId="7C62F4AE" w14:textId="77777777" w:rsidR="00364A84" w:rsidRPr="00364A84" w:rsidRDefault="00364A84" w:rsidP="00364A84">
                  <w:pPr>
                    <w:adjustRightInd w:val="0"/>
                    <w:snapToGrid w:val="0"/>
                    <w:rPr>
                      <w:szCs w:val="21"/>
                    </w:rPr>
                  </w:pPr>
                  <w:r w:rsidRPr="00364A84">
                    <w:rPr>
                      <w:rFonts w:hint="eastAsia"/>
                      <w:szCs w:val="21"/>
                    </w:rPr>
                    <w:t>13</w:t>
                  </w:r>
                </w:p>
              </w:tc>
              <w:tc>
                <w:tcPr>
                  <w:tcW w:w="8784" w:type="dxa"/>
                  <w:vAlign w:val="center"/>
                </w:tcPr>
                <w:p w14:paraId="7B51C38C" w14:textId="77777777" w:rsidR="00364A84" w:rsidRPr="00364A84" w:rsidRDefault="00364A84" w:rsidP="00364A84">
                  <w:pPr>
                    <w:rPr>
                      <w:szCs w:val="21"/>
                    </w:rPr>
                  </w:pPr>
                  <w:r w:rsidRPr="00364A84">
                    <w:rPr>
                      <w:rFonts w:hint="eastAsia"/>
                      <w:szCs w:val="21"/>
                    </w:rPr>
                    <w:t xml:space="preserve">  if len(ruleList)==1:</w:t>
                  </w:r>
                </w:p>
              </w:tc>
            </w:tr>
            <w:tr w:rsidR="00364A84" w:rsidRPr="00364A84" w14:paraId="6471B61B" w14:textId="77777777" w:rsidTr="00364A84">
              <w:tc>
                <w:tcPr>
                  <w:tcW w:w="430" w:type="dxa"/>
                  <w:vAlign w:val="center"/>
                </w:tcPr>
                <w:p w14:paraId="300EB356" w14:textId="77777777" w:rsidR="00364A84" w:rsidRPr="00364A84" w:rsidRDefault="00364A84" w:rsidP="00364A84">
                  <w:pPr>
                    <w:adjustRightInd w:val="0"/>
                    <w:snapToGrid w:val="0"/>
                    <w:rPr>
                      <w:szCs w:val="21"/>
                    </w:rPr>
                  </w:pPr>
                  <w:r w:rsidRPr="00364A84">
                    <w:rPr>
                      <w:rFonts w:hint="eastAsia"/>
                      <w:szCs w:val="21"/>
                    </w:rPr>
                    <w:t>14</w:t>
                  </w:r>
                </w:p>
              </w:tc>
              <w:tc>
                <w:tcPr>
                  <w:tcW w:w="8784" w:type="dxa"/>
                  <w:vAlign w:val="center"/>
                </w:tcPr>
                <w:p w14:paraId="3F02AB48" w14:textId="77777777" w:rsidR="00364A84" w:rsidRPr="00364A84" w:rsidRDefault="00364A84" w:rsidP="00364A84">
                  <w:pPr>
                    <w:ind w:firstLineChars="50" w:firstLine="93"/>
                    <w:rPr>
                      <w:szCs w:val="21"/>
                    </w:rPr>
                  </w:pPr>
                  <w:r w:rsidRPr="00364A84">
                    <w:rPr>
                      <w:rFonts w:hint="eastAsia"/>
                      <w:szCs w:val="21"/>
                    </w:rPr>
                    <w:t xml:space="preserve">    AddRule(ruleList,abnormalRuleSet)</w:t>
                  </w:r>
                </w:p>
              </w:tc>
            </w:tr>
            <w:tr w:rsidR="00364A84" w:rsidRPr="00364A84" w14:paraId="21A45FC8" w14:textId="77777777" w:rsidTr="00364A84">
              <w:tc>
                <w:tcPr>
                  <w:tcW w:w="430" w:type="dxa"/>
                  <w:vAlign w:val="center"/>
                </w:tcPr>
                <w:p w14:paraId="7964188D" w14:textId="77777777" w:rsidR="00364A84" w:rsidRPr="00364A84" w:rsidRDefault="00364A84" w:rsidP="00364A84">
                  <w:pPr>
                    <w:adjustRightInd w:val="0"/>
                    <w:snapToGrid w:val="0"/>
                    <w:rPr>
                      <w:szCs w:val="21"/>
                    </w:rPr>
                  </w:pPr>
                  <w:r w:rsidRPr="00364A84">
                    <w:rPr>
                      <w:rFonts w:hint="eastAsia"/>
                      <w:szCs w:val="21"/>
                    </w:rPr>
                    <w:t>15</w:t>
                  </w:r>
                </w:p>
              </w:tc>
              <w:tc>
                <w:tcPr>
                  <w:tcW w:w="8784" w:type="dxa"/>
                  <w:vAlign w:val="center"/>
                </w:tcPr>
                <w:p w14:paraId="100EC4E6" w14:textId="77777777" w:rsidR="00364A84" w:rsidRPr="00364A84" w:rsidRDefault="00364A84" w:rsidP="00364A84">
                  <w:pPr>
                    <w:rPr>
                      <w:szCs w:val="21"/>
                    </w:rPr>
                  </w:pPr>
                  <w:r w:rsidRPr="00364A84">
                    <w:rPr>
                      <w:rFonts w:hint="eastAsia"/>
                      <w:szCs w:val="21"/>
                    </w:rPr>
                    <w:t xml:space="preserve">     RemoveRule(ruleList,RuleSet)</w:t>
                  </w:r>
                </w:p>
              </w:tc>
            </w:tr>
            <w:tr w:rsidR="00364A84" w:rsidRPr="00364A84" w14:paraId="3D3478C9" w14:textId="77777777" w:rsidTr="00364A84">
              <w:tc>
                <w:tcPr>
                  <w:tcW w:w="430" w:type="dxa"/>
                  <w:vAlign w:val="center"/>
                </w:tcPr>
                <w:p w14:paraId="39FB4649" w14:textId="77777777" w:rsidR="00364A84" w:rsidRPr="00364A84" w:rsidRDefault="00364A84" w:rsidP="00364A84">
                  <w:pPr>
                    <w:adjustRightInd w:val="0"/>
                    <w:snapToGrid w:val="0"/>
                    <w:rPr>
                      <w:szCs w:val="21"/>
                    </w:rPr>
                  </w:pPr>
                  <w:r w:rsidRPr="00364A84">
                    <w:rPr>
                      <w:rFonts w:hint="eastAsia"/>
                      <w:szCs w:val="21"/>
                    </w:rPr>
                    <w:t>16</w:t>
                  </w:r>
                </w:p>
              </w:tc>
              <w:tc>
                <w:tcPr>
                  <w:tcW w:w="8784" w:type="dxa"/>
                  <w:vAlign w:val="center"/>
                </w:tcPr>
                <w:p w14:paraId="77C4350F" w14:textId="77777777" w:rsidR="00364A84" w:rsidRPr="00364A84" w:rsidRDefault="00364A84" w:rsidP="00364A84">
                  <w:pPr>
                    <w:rPr>
                      <w:szCs w:val="21"/>
                    </w:rPr>
                  </w:pPr>
                  <w:r w:rsidRPr="00364A84">
                    <w:rPr>
                      <w:rFonts w:hint="eastAsia"/>
                      <w:szCs w:val="21"/>
                    </w:rPr>
                    <w:t xml:space="preserve">   continue </w:t>
                  </w:r>
                </w:p>
              </w:tc>
            </w:tr>
            <w:tr w:rsidR="00364A84" w:rsidRPr="00364A84" w14:paraId="6C9B255A" w14:textId="77777777" w:rsidTr="00364A84">
              <w:tc>
                <w:tcPr>
                  <w:tcW w:w="430" w:type="dxa"/>
                  <w:vAlign w:val="center"/>
                </w:tcPr>
                <w:p w14:paraId="210A8612" w14:textId="77777777" w:rsidR="00364A84" w:rsidRPr="00364A84" w:rsidRDefault="00364A84" w:rsidP="00364A84">
                  <w:pPr>
                    <w:adjustRightInd w:val="0"/>
                    <w:snapToGrid w:val="0"/>
                    <w:rPr>
                      <w:szCs w:val="21"/>
                    </w:rPr>
                  </w:pPr>
                  <w:r w:rsidRPr="00364A84">
                    <w:rPr>
                      <w:rFonts w:hint="eastAsia"/>
                      <w:szCs w:val="21"/>
                    </w:rPr>
                    <w:t>17</w:t>
                  </w:r>
                </w:p>
              </w:tc>
              <w:tc>
                <w:tcPr>
                  <w:tcW w:w="8784" w:type="dxa"/>
                  <w:vAlign w:val="center"/>
                </w:tcPr>
                <w:p w14:paraId="2BC62C38" w14:textId="77777777" w:rsidR="00364A84" w:rsidRPr="00364A84" w:rsidRDefault="00364A84" w:rsidP="00364A84">
                  <w:pPr>
                    <w:rPr>
                      <w:szCs w:val="21"/>
                    </w:rPr>
                  </w:pPr>
                  <w:r w:rsidRPr="00364A84">
                    <w:rPr>
                      <w:rFonts w:hint="eastAsia"/>
                      <w:szCs w:val="21"/>
                    </w:rPr>
                    <w:t>endif</w:t>
                  </w:r>
                </w:p>
              </w:tc>
            </w:tr>
            <w:tr w:rsidR="00364A84" w:rsidRPr="00364A84" w14:paraId="4E87FE26" w14:textId="77777777" w:rsidTr="00364A84">
              <w:tc>
                <w:tcPr>
                  <w:tcW w:w="430" w:type="dxa"/>
                  <w:vAlign w:val="center"/>
                </w:tcPr>
                <w:p w14:paraId="16F4D2B4" w14:textId="77777777" w:rsidR="00364A84" w:rsidRPr="00364A84" w:rsidRDefault="00364A84" w:rsidP="00364A84">
                  <w:pPr>
                    <w:adjustRightInd w:val="0"/>
                    <w:snapToGrid w:val="0"/>
                    <w:rPr>
                      <w:szCs w:val="21"/>
                    </w:rPr>
                  </w:pPr>
                  <w:r w:rsidRPr="00364A84">
                    <w:rPr>
                      <w:rFonts w:hint="eastAsia"/>
                      <w:szCs w:val="21"/>
                    </w:rPr>
                    <w:t>18</w:t>
                  </w:r>
                </w:p>
              </w:tc>
              <w:tc>
                <w:tcPr>
                  <w:tcW w:w="8784" w:type="dxa"/>
                  <w:vAlign w:val="center"/>
                </w:tcPr>
                <w:p w14:paraId="4943F12C" w14:textId="77777777" w:rsidR="00364A84" w:rsidRPr="00364A84" w:rsidRDefault="00364A84" w:rsidP="00364A84">
                  <w:pPr>
                    <w:rPr>
                      <w:szCs w:val="21"/>
                    </w:rPr>
                  </w:pPr>
                  <w:r w:rsidRPr="00364A84">
                    <w:rPr>
                      <w:rFonts w:hint="eastAsia"/>
                      <w:szCs w:val="21"/>
                    </w:rPr>
                    <w:t xml:space="preserve">   ruleList=FindRulesWithDifThrend(ruleList)   #</w:t>
                  </w:r>
                  <w:r w:rsidRPr="00364A84">
                    <w:rPr>
                      <w:rFonts w:hint="eastAsia"/>
                      <w:szCs w:val="21"/>
                    </w:rPr>
                    <w:t>寻找规则集合中与大趋势相反的规则子集</w:t>
                  </w:r>
                </w:p>
              </w:tc>
            </w:tr>
            <w:tr w:rsidR="00364A84" w:rsidRPr="00364A84" w14:paraId="6C243BE5" w14:textId="77777777" w:rsidTr="00364A84">
              <w:tc>
                <w:tcPr>
                  <w:tcW w:w="430" w:type="dxa"/>
                  <w:vAlign w:val="center"/>
                </w:tcPr>
                <w:p w14:paraId="522DD77D" w14:textId="77777777" w:rsidR="00364A84" w:rsidRPr="00364A84" w:rsidRDefault="00364A84" w:rsidP="00364A84">
                  <w:pPr>
                    <w:adjustRightInd w:val="0"/>
                    <w:snapToGrid w:val="0"/>
                    <w:rPr>
                      <w:szCs w:val="21"/>
                    </w:rPr>
                  </w:pPr>
                  <w:r w:rsidRPr="00364A84">
                    <w:rPr>
                      <w:rFonts w:hint="eastAsia"/>
                      <w:szCs w:val="21"/>
                    </w:rPr>
                    <w:t>19</w:t>
                  </w:r>
                </w:p>
              </w:tc>
              <w:tc>
                <w:tcPr>
                  <w:tcW w:w="8784" w:type="dxa"/>
                  <w:vAlign w:val="center"/>
                </w:tcPr>
                <w:p w14:paraId="43B0AE87" w14:textId="77777777" w:rsidR="00364A84" w:rsidRPr="00364A84" w:rsidRDefault="00364A84" w:rsidP="00364A84">
                  <w:pPr>
                    <w:rPr>
                      <w:szCs w:val="21"/>
                    </w:rPr>
                  </w:pPr>
                  <w:r w:rsidRPr="00364A84">
                    <w:rPr>
                      <w:rFonts w:hint="eastAsia"/>
                      <w:szCs w:val="21"/>
                    </w:rPr>
                    <w:t xml:space="preserve">   if len(ruleList)==1:</w:t>
                  </w:r>
                </w:p>
              </w:tc>
            </w:tr>
            <w:tr w:rsidR="00364A84" w:rsidRPr="00364A84" w14:paraId="0A105935" w14:textId="77777777" w:rsidTr="00364A84">
              <w:tc>
                <w:tcPr>
                  <w:tcW w:w="430" w:type="dxa"/>
                  <w:vAlign w:val="center"/>
                </w:tcPr>
                <w:p w14:paraId="451AABA3" w14:textId="77777777" w:rsidR="00364A84" w:rsidRPr="00364A84" w:rsidRDefault="00364A84" w:rsidP="00364A84">
                  <w:pPr>
                    <w:adjustRightInd w:val="0"/>
                    <w:snapToGrid w:val="0"/>
                    <w:rPr>
                      <w:szCs w:val="21"/>
                    </w:rPr>
                  </w:pPr>
                  <w:r w:rsidRPr="00364A84">
                    <w:rPr>
                      <w:rFonts w:hint="eastAsia"/>
                      <w:szCs w:val="21"/>
                    </w:rPr>
                    <w:t>20</w:t>
                  </w:r>
                </w:p>
              </w:tc>
              <w:tc>
                <w:tcPr>
                  <w:tcW w:w="8784" w:type="dxa"/>
                  <w:vAlign w:val="center"/>
                </w:tcPr>
                <w:p w14:paraId="2B377857" w14:textId="77777777" w:rsidR="00364A84" w:rsidRPr="00364A84" w:rsidRDefault="00364A84" w:rsidP="00364A84">
                  <w:pPr>
                    <w:rPr>
                      <w:szCs w:val="21"/>
                    </w:rPr>
                  </w:pPr>
                  <w:r w:rsidRPr="00364A84">
                    <w:rPr>
                      <w:rFonts w:hint="eastAsia"/>
                      <w:szCs w:val="21"/>
                    </w:rPr>
                    <w:t xml:space="preserve">     AddRule(ruleList,abnormalRuleSet)</w:t>
                  </w:r>
                </w:p>
              </w:tc>
            </w:tr>
            <w:tr w:rsidR="00364A84" w:rsidRPr="00364A84" w14:paraId="1CAB882A" w14:textId="77777777" w:rsidTr="00364A84">
              <w:tc>
                <w:tcPr>
                  <w:tcW w:w="430" w:type="dxa"/>
                  <w:vAlign w:val="center"/>
                </w:tcPr>
                <w:p w14:paraId="303AF130" w14:textId="77777777" w:rsidR="00364A84" w:rsidRPr="00364A84" w:rsidRDefault="00364A84" w:rsidP="00364A84">
                  <w:pPr>
                    <w:adjustRightInd w:val="0"/>
                    <w:snapToGrid w:val="0"/>
                    <w:rPr>
                      <w:szCs w:val="21"/>
                    </w:rPr>
                  </w:pPr>
                  <w:r w:rsidRPr="00364A84">
                    <w:rPr>
                      <w:rFonts w:hint="eastAsia"/>
                      <w:szCs w:val="21"/>
                    </w:rPr>
                    <w:t>21</w:t>
                  </w:r>
                </w:p>
              </w:tc>
              <w:tc>
                <w:tcPr>
                  <w:tcW w:w="8784" w:type="dxa"/>
                  <w:vAlign w:val="center"/>
                </w:tcPr>
                <w:p w14:paraId="60439B59" w14:textId="77777777" w:rsidR="00364A84" w:rsidRPr="00364A84" w:rsidRDefault="00364A84" w:rsidP="00364A84">
                  <w:pPr>
                    <w:rPr>
                      <w:szCs w:val="21"/>
                    </w:rPr>
                  </w:pPr>
                  <w:r w:rsidRPr="00364A84">
                    <w:rPr>
                      <w:rFonts w:hint="eastAsia"/>
                      <w:szCs w:val="21"/>
                    </w:rPr>
                    <w:t xml:space="preserve">     RemoveRule(ruleList,RuleSet)</w:t>
                  </w:r>
                </w:p>
              </w:tc>
            </w:tr>
            <w:tr w:rsidR="00364A84" w:rsidRPr="00364A84" w14:paraId="4DEAAFDE" w14:textId="77777777" w:rsidTr="00364A84">
              <w:tc>
                <w:tcPr>
                  <w:tcW w:w="430" w:type="dxa"/>
                  <w:vAlign w:val="center"/>
                </w:tcPr>
                <w:p w14:paraId="7B937D22" w14:textId="77777777" w:rsidR="00364A84" w:rsidRPr="00364A84" w:rsidRDefault="00364A84" w:rsidP="00364A84">
                  <w:pPr>
                    <w:adjustRightInd w:val="0"/>
                    <w:snapToGrid w:val="0"/>
                    <w:rPr>
                      <w:szCs w:val="21"/>
                    </w:rPr>
                  </w:pPr>
                  <w:r w:rsidRPr="00364A84">
                    <w:rPr>
                      <w:rFonts w:hint="eastAsia"/>
                      <w:szCs w:val="21"/>
                    </w:rPr>
                    <w:t>22</w:t>
                  </w:r>
                </w:p>
              </w:tc>
              <w:tc>
                <w:tcPr>
                  <w:tcW w:w="8784" w:type="dxa"/>
                  <w:vAlign w:val="center"/>
                </w:tcPr>
                <w:p w14:paraId="6434854C" w14:textId="77777777" w:rsidR="00364A84" w:rsidRPr="00364A84" w:rsidRDefault="00364A84" w:rsidP="00364A84">
                  <w:pPr>
                    <w:rPr>
                      <w:szCs w:val="21"/>
                    </w:rPr>
                  </w:pPr>
                  <w:r w:rsidRPr="00364A84">
                    <w:rPr>
                      <w:rFonts w:hint="eastAsia"/>
                      <w:szCs w:val="21"/>
                    </w:rPr>
                    <w:t>endif</w:t>
                  </w:r>
                </w:p>
              </w:tc>
            </w:tr>
            <w:tr w:rsidR="00364A84" w:rsidRPr="00364A84" w14:paraId="26C89648" w14:textId="77777777" w:rsidTr="00364A84">
              <w:tc>
                <w:tcPr>
                  <w:tcW w:w="430" w:type="dxa"/>
                  <w:vAlign w:val="center"/>
                </w:tcPr>
                <w:p w14:paraId="3F69A9C5" w14:textId="77777777" w:rsidR="00364A84" w:rsidRPr="00364A84" w:rsidRDefault="00364A84" w:rsidP="00364A84">
                  <w:pPr>
                    <w:adjustRightInd w:val="0"/>
                    <w:snapToGrid w:val="0"/>
                    <w:rPr>
                      <w:szCs w:val="21"/>
                    </w:rPr>
                  </w:pPr>
                  <w:r w:rsidRPr="00364A84">
                    <w:rPr>
                      <w:rFonts w:hint="eastAsia"/>
                      <w:szCs w:val="21"/>
                    </w:rPr>
                    <w:t>23</w:t>
                  </w:r>
                </w:p>
              </w:tc>
              <w:tc>
                <w:tcPr>
                  <w:tcW w:w="8784" w:type="dxa"/>
                  <w:vAlign w:val="center"/>
                </w:tcPr>
                <w:p w14:paraId="53A2C767" w14:textId="77777777" w:rsidR="00364A84" w:rsidRPr="00364A84" w:rsidRDefault="00364A84" w:rsidP="00364A84">
                  <w:pPr>
                    <w:rPr>
                      <w:szCs w:val="21"/>
                    </w:rPr>
                  </w:pPr>
                  <w:r w:rsidRPr="00364A84">
                    <w:rPr>
                      <w:rFonts w:hint="eastAsia"/>
                      <w:szCs w:val="21"/>
                    </w:rPr>
                    <w:t xml:space="preserve">   ruleList=FindRuleWithLeasetSupport(ruleList) #</w:t>
                  </w:r>
                  <w:r w:rsidRPr="00364A84">
                    <w:rPr>
                      <w:rFonts w:hint="eastAsia"/>
                      <w:szCs w:val="21"/>
                    </w:rPr>
                    <w:t>寻找规则集合中支撑度最小的规则</w:t>
                  </w:r>
                </w:p>
              </w:tc>
            </w:tr>
            <w:tr w:rsidR="00364A84" w:rsidRPr="00364A84" w14:paraId="6F5E265D" w14:textId="77777777" w:rsidTr="00364A84">
              <w:tc>
                <w:tcPr>
                  <w:tcW w:w="430" w:type="dxa"/>
                  <w:vAlign w:val="center"/>
                </w:tcPr>
                <w:p w14:paraId="783A1627" w14:textId="77777777" w:rsidR="00364A84" w:rsidRPr="00364A84" w:rsidRDefault="00364A84" w:rsidP="00364A84">
                  <w:pPr>
                    <w:adjustRightInd w:val="0"/>
                    <w:snapToGrid w:val="0"/>
                    <w:rPr>
                      <w:szCs w:val="21"/>
                    </w:rPr>
                  </w:pPr>
                  <w:r w:rsidRPr="00364A84">
                    <w:rPr>
                      <w:rFonts w:hint="eastAsia"/>
                      <w:szCs w:val="21"/>
                    </w:rPr>
                    <w:t>24</w:t>
                  </w:r>
                </w:p>
              </w:tc>
              <w:tc>
                <w:tcPr>
                  <w:tcW w:w="8784" w:type="dxa"/>
                  <w:vAlign w:val="center"/>
                </w:tcPr>
                <w:p w14:paraId="6770D9BD" w14:textId="77777777" w:rsidR="00364A84" w:rsidRPr="00364A84" w:rsidRDefault="00364A84" w:rsidP="00364A84">
                  <w:pPr>
                    <w:rPr>
                      <w:szCs w:val="21"/>
                    </w:rPr>
                  </w:pPr>
                  <w:r w:rsidRPr="00364A84">
                    <w:rPr>
                      <w:rFonts w:hint="eastAsia"/>
                      <w:szCs w:val="21"/>
                    </w:rPr>
                    <w:t xml:space="preserve">   AddRule(ruleList,abnormalRuleSet)</w:t>
                  </w:r>
                </w:p>
              </w:tc>
            </w:tr>
            <w:tr w:rsidR="00364A84" w:rsidRPr="00364A84" w14:paraId="075F269B" w14:textId="77777777" w:rsidTr="00364A84">
              <w:tc>
                <w:tcPr>
                  <w:tcW w:w="430" w:type="dxa"/>
                  <w:vAlign w:val="center"/>
                </w:tcPr>
                <w:p w14:paraId="09F29D8C" w14:textId="77777777" w:rsidR="00364A84" w:rsidRPr="00364A84" w:rsidRDefault="00364A84" w:rsidP="00364A84">
                  <w:pPr>
                    <w:adjustRightInd w:val="0"/>
                    <w:snapToGrid w:val="0"/>
                    <w:rPr>
                      <w:szCs w:val="21"/>
                    </w:rPr>
                  </w:pPr>
                  <w:r w:rsidRPr="00364A84">
                    <w:rPr>
                      <w:rFonts w:hint="eastAsia"/>
                      <w:szCs w:val="21"/>
                    </w:rPr>
                    <w:t>25</w:t>
                  </w:r>
                </w:p>
              </w:tc>
              <w:tc>
                <w:tcPr>
                  <w:tcW w:w="8784" w:type="dxa"/>
                  <w:vAlign w:val="center"/>
                </w:tcPr>
                <w:p w14:paraId="3B92BCBB" w14:textId="77777777" w:rsidR="00364A84" w:rsidRPr="00364A84" w:rsidRDefault="00364A84" w:rsidP="00364A84">
                  <w:pPr>
                    <w:rPr>
                      <w:szCs w:val="21"/>
                    </w:rPr>
                  </w:pPr>
                  <w:r w:rsidRPr="00364A84">
                    <w:rPr>
                      <w:rFonts w:hint="eastAsia"/>
                      <w:szCs w:val="21"/>
                    </w:rPr>
                    <w:t xml:space="preserve">   RemoveRule(ruleList,RuleSet)</w:t>
                  </w:r>
                </w:p>
              </w:tc>
            </w:tr>
            <w:tr w:rsidR="00364A84" w:rsidRPr="00364A84" w14:paraId="4DDC287A" w14:textId="77777777" w:rsidTr="00364A84">
              <w:tc>
                <w:tcPr>
                  <w:tcW w:w="430" w:type="dxa"/>
                  <w:vAlign w:val="center"/>
                </w:tcPr>
                <w:p w14:paraId="6858C586" w14:textId="77777777" w:rsidR="00364A84" w:rsidRPr="00364A84" w:rsidRDefault="00364A84" w:rsidP="00364A84">
                  <w:pPr>
                    <w:adjustRightInd w:val="0"/>
                    <w:snapToGrid w:val="0"/>
                    <w:rPr>
                      <w:szCs w:val="21"/>
                    </w:rPr>
                  </w:pPr>
                  <w:r w:rsidRPr="00364A84">
                    <w:rPr>
                      <w:rFonts w:hint="eastAsia"/>
                      <w:szCs w:val="21"/>
                    </w:rPr>
                    <w:t>26</w:t>
                  </w:r>
                </w:p>
              </w:tc>
              <w:tc>
                <w:tcPr>
                  <w:tcW w:w="8784" w:type="dxa"/>
                  <w:vAlign w:val="center"/>
                </w:tcPr>
                <w:p w14:paraId="309E8EE1" w14:textId="77777777" w:rsidR="00364A84" w:rsidRPr="00364A84" w:rsidRDefault="00364A84" w:rsidP="00364A84">
                  <w:pPr>
                    <w:rPr>
                      <w:szCs w:val="21"/>
                    </w:rPr>
                  </w:pPr>
                  <w:r w:rsidRPr="00364A84">
                    <w:rPr>
                      <w:rFonts w:hint="eastAsia"/>
                      <w:szCs w:val="21"/>
                    </w:rPr>
                    <w:t>end while</w:t>
                  </w:r>
                </w:p>
              </w:tc>
            </w:tr>
            <w:tr w:rsidR="00364A84" w:rsidRPr="00364A84" w14:paraId="10F563ED" w14:textId="77777777" w:rsidTr="00364A84">
              <w:tc>
                <w:tcPr>
                  <w:tcW w:w="430" w:type="dxa"/>
                  <w:vAlign w:val="center"/>
                </w:tcPr>
                <w:p w14:paraId="1209A8E4" w14:textId="77777777" w:rsidR="00364A84" w:rsidRPr="00364A84" w:rsidRDefault="00364A84" w:rsidP="00364A84">
                  <w:pPr>
                    <w:adjustRightInd w:val="0"/>
                    <w:snapToGrid w:val="0"/>
                    <w:rPr>
                      <w:szCs w:val="21"/>
                    </w:rPr>
                  </w:pPr>
                  <w:r w:rsidRPr="00364A84">
                    <w:rPr>
                      <w:szCs w:val="21"/>
                    </w:rPr>
                    <w:t>27</w:t>
                  </w:r>
                </w:p>
              </w:tc>
              <w:tc>
                <w:tcPr>
                  <w:tcW w:w="8784" w:type="dxa"/>
                  <w:vAlign w:val="center"/>
                </w:tcPr>
                <w:p w14:paraId="17A0DAC5" w14:textId="77777777" w:rsidR="00364A84" w:rsidRPr="00364A84" w:rsidRDefault="00364A84" w:rsidP="00364A84">
                  <w:pPr>
                    <w:rPr>
                      <w:szCs w:val="21"/>
                    </w:rPr>
                  </w:pPr>
                  <w:r w:rsidRPr="00364A84">
                    <w:rPr>
                      <w:rFonts w:hint="eastAsia"/>
                      <w:szCs w:val="21"/>
                    </w:rPr>
                    <w:t xml:space="preserve">return abnormalRuleSet,normalRuleSet </w:t>
                  </w:r>
                </w:p>
              </w:tc>
            </w:tr>
          </w:tbl>
          <w:p w14:paraId="310742F5" w14:textId="77777777" w:rsidR="00364A84" w:rsidRPr="00364A84" w:rsidRDefault="00364A84" w:rsidP="00364A84">
            <w:pPr>
              <w:adjustRightInd w:val="0"/>
              <w:snapToGrid w:val="0"/>
              <w:rPr>
                <w:szCs w:val="21"/>
              </w:rPr>
            </w:pPr>
          </w:p>
        </w:tc>
      </w:tr>
    </w:tbl>
    <w:p w14:paraId="6B58278D" w14:textId="77777777" w:rsidR="00364A84" w:rsidRPr="00364A84" w:rsidRDefault="00364A84" w:rsidP="00364A84">
      <w:pPr>
        <w:pStyle w:val="a7"/>
        <w:jc w:val="center"/>
        <w:rPr>
          <w:rFonts w:ascii="Times New Roman" w:eastAsia="宋体" w:hAnsi="Times New Roman"/>
        </w:rPr>
      </w:pPr>
      <w:bookmarkStart w:id="18" w:name="_Toc406921733"/>
      <w:r w:rsidRPr="00364A84">
        <w:rPr>
          <w:rFonts w:ascii="Times New Roman" w:eastAsia="宋体" w:hAnsi="Times New Roman" w:hint="eastAsia"/>
        </w:rPr>
        <w:t>图</w:t>
      </w:r>
      <w:r w:rsidR="00434DA6">
        <w:rPr>
          <w:rFonts w:ascii="Times New Roman" w:eastAsia="宋体" w:hAnsi="Times New Roman"/>
        </w:rPr>
        <w:t>9</w:t>
      </w:r>
      <w:r>
        <w:rPr>
          <w:rFonts w:ascii="Times New Roman" w:eastAsia="宋体" w:hAnsi="Times New Roman" w:hint="eastAsia"/>
        </w:rPr>
        <w:t xml:space="preserve">   </w:t>
      </w:r>
      <w:r w:rsidRPr="00364A84">
        <w:rPr>
          <w:rFonts w:ascii="Times New Roman" w:eastAsia="宋体" w:hAnsi="Times New Roman" w:hint="eastAsia"/>
        </w:rPr>
        <w:t>正常与异常模式挖掘算法伪代码</w:t>
      </w:r>
      <w:bookmarkEnd w:id="18"/>
    </w:p>
    <w:p w14:paraId="2FF233B3" w14:textId="77777777" w:rsidR="00904E9A" w:rsidRDefault="00563E8D" w:rsidP="00563E8D">
      <w:pPr>
        <w:pStyle w:val="1"/>
        <w:rPr>
          <w:rFonts w:hint="eastAsia"/>
        </w:rPr>
      </w:pPr>
      <w:r>
        <w:t>教学数据验证</w:t>
      </w:r>
    </w:p>
    <w:p w14:paraId="79B62E05" w14:textId="77777777" w:rsidR="00563E8D" w:rsidRDefault="00563E8D" w:rsidP="00563E8D">
      <w:pPr>
        <w:pStyle w:val="2"/>
        <w:spacing w:before="71" w:after="71"/>
        <w:rPr>
          <w:rFonts w:hint="eastAsia"/>
        </w:rPr>
      </w:pPr>
      <w:r>
        <w:t>实验数据来源说明</w:t>
      </w:r>
    </w:p>
    <w:p w14:paraId="5D106768" w14:textId="77777777" w:rsidR="00563E8D" w:rsidRPr="008B49C3" w:rsidRDefault="00563E8D" w:rsidP="00563E8D">
      <w:pPr>
        <w:widowControl/>
        <w:ind w:firstLineChars="200" w:firstLine="372"/>
        <w:jc w:val="left"/>
        <w:rPr>
          <w:szCs w:val="21"/>
        </w:rPr>
      </w:pPr>
      <w:r>
        <w:rPr>
          <w:rFonts w:hint="eastAsia"/>
          <w:szCs w:val="21"/>
        </w:rPr>
        <w:t>实验</w:t>
      </w:r>
      <w:r w:rsidRPr="008B49C3">
        <w:rPr>
          <w:rFonts w:hint="eastAsia"/>
          <w:szCs w:val="21"/>
        </w:rPr>
        <w:t>数据来自于北京航空航天大学计算机</w:t>
      </w:r>
      <w:del w:id="19" w:author="Windows 用户" w:date="2016-08-26T17:27:00Z">
        <w:r w:rsidRPr="008B49C3" w:rsidDel="00421CAD">
          <w:rPr>
            <w:rFonts w:hint="eastAsia"/>
            <w:szCs w:val="21"/>
          </w:rPr>
          <w:delText>科学与技术</w:delText>
        </w:r>
        <w:r w:rsidDel="00421CAD">
          <w:rPr>
            <w:rFonts w:hint="eastAsia"/>
            <w:szCs w:val="21"/>
          </w:rPr>
          <w:delText>本课</w:delText>
        </w:r>
      </w:del>
      <w:ins w:id="20" w:author="Windows 用户" w:date="2016-08-26T17:27:00Z">
        <w:r w:rsidR="00421CAD">
          <w:rPr>
            <w:rFonts w:hint="eastAsia"/>
            <w:szCs w:val="21"/>
          </w:rPr>
          <w:t>学院本科</w:t>
        </w:r>
      </w:ins>
      <w:r>
        <w:rPr>
          <w:rFonts w:hint="eastAsia"/>
          <w:szCs w:val="21"/>
        </w:rPr>
        <w:t>学生在校</w:t>
      </w:r>
      <w:r w:rsidRPr="008B49C3">
        <w:rPr>
          <w:rFonts w:hint="eastAsia"/>
          <w:szCs w:val="21"/>
        </w:rPr>
        <w:t>成绩</w:t>
      </w:r>
      <w:r w:rsidR="00AC0050">
        <w:rPr>
          <w:rFonts w:hint="eastAsia"/>
          <w:szCs w:val="21"/>
        </w:rPr>
        <w:t>,</w:t>
      </w:r>
      <w:r w:rsidRPr="008B49C3">
        <w:rPr>
          <w:rFonts w:hint="eastAsia"/>
          <w:szCs w:val="21"/>
        </w:rPr>
        <w:t>其中包含</w:t>
      </w:r>
      <w:r>
        <w:rPr>
          <w:rFonts w:hint="eastAsia"/>
          <w:szCs w:val="21"/>
        </w:rPr>
        <w:t>590</w:t>
      </w:r>
      <w:r w:rsidRPr="008B49C3">
        <w:rPr>
          <w:rFonts w:hint="eastAsia"/>
          <w:szCs w:val="21"/>
        </w:rPr>
        <w:t>名学生的成绩数据</w:t>
      </w:r>
      <w:r w:rsidR="00AC0050">
        <w:rPr>
          <w:rFonts w:hint="eastAsia"/>
          <w:szCs w:val="21"/>
        </w:rPr>
        <w:t>,</w:t>
      </w:r>
      <w:r>
        <w:rPr>
          <w:rFonts w:hint="eastAsia"/>
          <w:szCs w:val="21"/>
        </w:rPr>
        <w:t>对应的是</w:t>
      </w:r>
      <w:r>
        <w:rPr>
          <w:rFonts w:hint="eastAsia"/>
          <w:szCs w:val="21"/>
        </w:rPr>
        <w:t>40</w:t>
      </w:r>
      <w:r w:rsidRPr="008B49C3">
        <w:rPr>
          <w:rFonts w:hint="eastAsia"/>
          <w:szCs w:val="21"/>
        </w:rPr>
        <w:t>门课程（</w:t>
      </w:r>
      <w:r>
        <w:rPr>
          <w:rFonts w:hint="eastAsia"/>
          <w:szCs w:val="21"/>
        </w:rPr>
        <w:t>不包括</w:t>
      </w:r>
      <w:r w:rsidRPr="008B49C3">
        <w:rPr>
          <w:rFonts w:hint="eastAsia"/>
          <w:szCs w:val="21"/>
        </w:rPr>
        <w:t>实验</w:t>
      </w:r>
      <w:r>
        <w:rPr>
          <w:rFonts w:hint="eastAsia"/>
          <w:szCs w:val="21"/>
        </w:rPr>
        <w:t>课程</w:t>
      </w:r>
      <w:r w:rsidRPr="008B49C3">
        <w:rPr>
          <w:rFonts w:hint="eastAsia"/>
          <w:szCs w:val="21"/>
        </w:rPr>
        <w:t>）</w:t>
      </w:r>
      <w:r w:rsidR="00AC0050">
        <w:rPr>
          <w:rFonts w:hint="eastAsia"/>
          <w:szCs w:val="21"/>
        </w:rPr>
        <w:t>.</w:t>
      </w:r>
    </w:p>
    <w:p w14:paraId="595BE8B5" w14:textId="77777777" w:rsidR="00563E8D" w:rsidRPr="008B49C3" w:rsidRDefault="00563E8D" w:rsidP="00563E8D">
      <w:pPr>
        <w:widowControl/>
        <w:ind w:firstLineChars="200" w:firstLine="372"/>
        <w:jc w:val="left"/>
        <w:rPr>
          <w:szCs w:val="21"/>
        </w:rPr>
      </w:pPr>
      <w:r w:rsidRPr="008B49C3">
        <w:rPr>
          <w:rFonts w:hint="eastAsia"/>
          <w:szCs w:val="21"/>
        </w:rPr>
        <w:t>课程分类</w:t>
      </w:r>
      <w:r w:rsidR="00CA6EBD">
        <w:rPr>
          <w:rFonts w:hint="eastAsia"/>
          <w:szCs w:val="21"/>
        </w:rPr>
        <w:t>:</w:t>
      </w:r>
      <w:r w:rsidRPr="008B49C3">
        <w:rPr>
          <w:rFonts w:hint="eastAsia"/>
          <w:szCs w:val="21"/>
        </w:rPr>
        <w:t>分为必修课（公共必修课</w:t>
      </w:r>
      <w:r w:rsidR="00AC0050">
        <w:rPr>
          <w:rFonts w:hint="eastAsia"/>
          <w:szCs w:val="21"/>
        </w:rPr>
        <w:t>,</w:t>
      </w:r>
      <w:r w:rsidRPr="008B49C3">
        <w:rPr>
          <w:rFonts w:hint="eastAsia"/>
          <w:szCs w:val="21"/>
        </w:rPr>
        <w:t>专业必修课）</w:t>
      </w:r>
      <w:r w:rsidR="00AC0050">
        <w:rPr>
          <w:rFonts w:hint="eastAsia"/>
          <w:szCs w:val="21"/>
        </w:rPr>
        <w:t>,</w:t>
      </w:r>
      <w:r w:rsidRPr="008B49C3">
        <w:rPr>
          <w:rFonts w:hint="eastAsia"/>
          <w:szCs w:val="21"/>
        </w:rPr>
        <w:t>选修课</w:t>
      </w:r>
      <w:r w:rsidR="00AC0050">
        <w:rPr>
          <w:rFonts w:hint="eastAsia"/>
          <w:szCs w:val="21"/>
        </w:rPr>
        <w:t>.</w:t>
      </w:r>
      <w:r w:rsidRPr="008B49C3">
        <w:rPr>
          <w:rFonts w:hint="eastAsia"/>
          <w:szCs w:val="21"/>
        </w:rPr>
        <w:t>必修课每个学生都会有成绩</w:t>
      </w:r>
      <w:r w:rsidR="00AC0050">
        <w:rPr>
          <w:rFonts w:hint="eastAsia"/>
          <w:szCs w:val="21"/>
        </w:rPr>
        <w:t>,</w:t>
      </w:r>
      <w:r w:rsidRPr="008B49C3">
        <w:rPr>
          <w:rFonts w:hint="eastAsia"/>
          <w:szCs w:val="21"/>
        </w:rPr>
        <w:t>选修课只有部分学生有成绩</w:t>
      </w:r>
      <w:r w:rsidR="00AC0050">
        <w:rPr>
          <w:rFonts w:hint="eastAsia"/>
          <w:szCs w:val="21"/>
        </w:rPr>
        <w:t>.</w:t>
      </w:r>
    </w:p>
    <w:p w14:paraId="35FB3F1F" w14:textId="77777777" w:rsidR="00563E8D" w:rsidRPr="008B49C3" w:rsidRDefault="00563E8D" w:rsidP="00563E8D">
      <w:pPr>
        <w:widowControl/>
        <w:ind w:firstLineChars="200" w:firstLine="372"/>
        <w:jc w:val="left"/>
        <w:rPr>
          <w:szCs w:val="21"/>
        </w:rPr>
      </w:pPr>
      <w:r>
        <w:rPr>
          <w:rFonts w:hint="eastAsia"/>
          <w:szCs w:val="21"/>
        </w:rPr>
        <w:t>成绩数据形式</w:t>
      </w:r>
      <w:r w:rsidR="00CA6EBD">
        <w:rPr>
          <w:rFonts w:hint="eastAsia"/>
          <w:szCs w:val="21"/>
        </w:rPr>
        <w:t>:</w:t>
      </w:r>
      <w:r>
        <w:rPr>
          <w:rFonts w:hint="eastAsia"/>
          <w:szCs w:val="21"/>
        </w:rPr>
        <w:t>一种</w:t>
      </w:r>
      <w:r w:rsidRPr="008B49C3">
        <w:rPr>
          <w:rFonts w:hint="eastAsia"/>
          <w:szCs w:val="21"/>
        </w:rPr>
        <w:t>该学生在该门课程的评级（</w:t>
      </w:r>
      <w:r w:rsidRPr="008B49C3">
        <w:rPr>
          <w:rFonts w:hint="eastAsia"/>
          <w:szCs w:val="21"/>
        </w:rPr>
        <w:t>A</w:t>
      </w:r>
      <w:r w:rsidR="00AC0050">
        <w:rPr>
          <w:rFonts w:hint="eastAsia"/>
          <w:szCs w:val="21"/>
        </w:rPr>
        <w:t>,</w:t>
      </w:r>
      <w:r w:rsidRPr="008B49C3">
        <w:rPr>
          <w:rFonts w:hint="eastAsia"/>
          <w:szCs w:val="21"/>
        </w:rPr>
        <w:t>B</w:t>
      </w:r>
      <w:r w:rsidR="00AC0050">
        <w:rPr>
          <w:rFonts w:hint="eastAsia"/>
          <w:szCs w:val="21"/>
        </w:rPr>
        <w:t>,</w:t>
      </w:r>
      <w:r w:rsidRPr="008B49C3">
        <w:rPr>
          <w:rFonts w:hint="eastAsia"/>
          <w:szCs w:val="21"/>
        </w:rPr>
        <w:t>C</w:t>
      </w:r>
      <w:r w:rsidR="00AC0050">
        <w:rPr>
          <w:rFonts w:hint="eastAsia"/>
          <w:szCs w:val="21"/>
        </w:rPr>
        <w:t>,</w:t>
      </w:r>
      <w:r w:rsidRPr="008B49C3">
        <w:rPr>
          <w:rFonts w:hint="eastAsia"/>
          <w:szCs w:val="21"/>
        </w:rPr>
        <w:t>D</w:t>
      </w:r>
      <w:r>
        <w:rPr>
          <w:rFonts w:hint="eastAsia"/>
          <w:szCs w:val="21"/>
        </w:rPr>
        <w:t>）</w:t>
      </w:r>
      <w:r w:rsidR="00AC0050">
        <w:rPr>
          <w:rFonts w:hint="eastAsia"/>
          <w:szCs w:val="21"/>
        </w:rPr>
        <w:t>,</w:t>
      </w:r>
      <w:r>
        <w:rPr>
          <w:rFonts w:hint="eastAsia"/>
          <w:szCs w:val="21"/>
        </w:rPr>
        <w:t>另外一种是学生在该门课程的综合成绩（考勤成绩</w:t>
      </w:r>
      <w:r w:rsidR="00AC0050">
        <w:rPr>
          <w:rFonts w:hint="eastAsia"/>
          <w:szCs w:val="21"/>
        </w:rPr>
        <w:t>,</w:t>
      </w:r>
      <w:r>
        <w:rPr>
          <w:rFonts w:hint="eastAsia"/>
          <w:szCs w:val="21"/>
        </w:rPr>
        <w:t>作业成绩</w:t>
      </w:r>
      <w:r w:rsidR="00AC0050">
        <w:rPr>
          <w:rFonts w:hint="eastAsia"/>
          <w:szCs w:val="21"/>
        </w:rPr>
        <w:t>,</w:t>
      </w:r>
      <w:r>
        <w:rPr>
          <w:rFonts w:hint="eastAsia"/>
          <w:szCs w:val="21"/>
        </w:rPr>
        <w:t>试卷成绩的加权成绩</w:t>
      </w:r>
      <w:r w:rsidRPr="008B49C3">
        <w:rPr>
          <w:rFonts w:hint="eastAsia"/>
          <w:szCs w:val="21"/>
        </w:rPr>
        <w:t>）</w:t>
      </w:r>
      <w:r w:rsidR="00AC0050">
        <w:rPr>
          <w:rFonts w:hint="eastAsia"/>
          <w:szCs w:val="21"/>
        </w:rPr>
        <w:t>.</w:t>
      </w:r>
    </w:p>
    <w:p w14:paraId="02B15A2A" w14:textId="77777777" w:rsidR="00563E8D" w:rsidRDefault="00563E8D" w:rsidP="00563E8D">
      <w:pPr>
        <w:pStyle w:val="2"/>
        <w:spacing w:before="71" w:after="71"/>
        <w:rPr>
          <w:rFonts w:hint="eastAsia"/>
        </w:rPr>
      </w:pPr>
      <w:r>
        <w:t>实验数据预处理</w:t>
      </w:r>
    </w:p>
    <w:p w14:paraId="68DC9ED3" w14:textId="77777777" w:rsidR="00563E8D" w:rsidRDefault="00563E8D" w:rsidP="00563E8D">
      <w:pPr>
        <w:widowControl/>
        <w:ind w:firstLineChars="200" w:firstLine="372"/>
        <w:jc w:val="left"/>
        <w:rPr>
          <w:szCs w:val="21"/>
        </w:rPr>
      </w:pPr>
      <w:r>
        <w:rPr>
          <w:rFonts w:hint="eastAsia"/>
          <w:szCs w:val="21"/>
        </w:rPr>
        <w:t>扫描所有的成绩数据按照</w:t>
      </w:r>
      <w:r w:rsidRPr="00F77383">
        <w:rPr>
          <w:rFonts w:hint="eastAsia"/>
          <w:szCs w:val="21"/>
        </w:rPr>
        <w:t>表</w:t>
      </w:r>
      <w:r>
        <w:rPr>
          <w:rFonts w:hint="eastAsia"/>
          <w:szCs w:val="21"/>
        </w:rPr>
        <w:t>4</w:t>
      </w:r>
      <w:r w:rsidRPr="00F77383">
        <w:rPr>
          <w:rFonts w:hint="eastAsia"/>
          <w:szCs w:val="21"/>
        </w:rPr>
        <w:t>中的</w:t>
      </w:r>
      <w:r>
        <w:rPr>
          <w:rFonts w:hint="eastAsia"/>
          <w:szCs w:val="21"/>
        </w:rPr>
        <w:t>成绩区间对应的成绩等级</w:t>
      </w:r>
      <w:r w:rsidRPr="00F77383">
        <w:rPr>
          <w:rFonts w:hint="eastAsia"/>
          <w:szCs w:val="21"/>
        </w:rPr>
        <w:t>将成绩数据离散到相应的等级上</w:t>
      </w:r>
      <w:r w:rsidR="00AC0050">
        <w:rPr>
          <w:rFonts w:hint="eastAsia"/>
          <w:szCs w:val="21"/>
        </w:rPr>
        <w:t>.</w:t>
      </w:r>
    </w:p>
    <w:p w14:paraId="72C5ECE1" w14:textId="77777777" w:rsidR="00434DA6" w:rsidRDefault="00434DA6" w:rsidP="00563E8D">
      <w:pPr>
        <w:pStyle w:val="a7"/>
        <w:jc w:val="center"/>
        <w:rPr>
          <w:rFonts w:ascii="Times New Roman" w:hAnsi="Times New Roman" w:hint="eastAsia"/>
          <w:lang w:eastAsia="zh-CN"/>
        </w:rPr>
      </w:pPr>
      <w:bookmarkStart w:id="21" w:name="_Toc405213990"/>
      <w:bookmarkStart w:id="22" w:name="_Toc406924411"/>
    </w:p>
    <w:p w14:paraId="2E1D579E" w14:textId="77777777" w:rsidR="00434DA6" w:rsidRDefault="00434DA6" w:rsidP="00563E8D">
      <w:pPr>
        <w:pStyle w:val="a7"/>
        <w:jc w:val="center"/>
        <w:rPr>
          <w:rFonts w:ascii="Times New Roman" w:hAnsi="Times New Roman" w:hint="eastAsia"/>
          <w:lang w:eastAsia="zh-CN"/>
        </w:rPr>
      </w:pPr>
    </w:p>
    <w:p w14:paraId="36B7272F" w14:textId="77777777" w:rsidR="00563E8D" w:rsidRPr="00563E8D" w:rsidRDefault="00563E8D" w:rsidP="00563E8D">
      <w:pPr>
        <w:pStyle w:val="a7"/>
        <w:jc w:val="center"/>
        <w:rPr>
          <w:rFonts w:ascii="Times New Roman" w:hAnsi="Times New Roman"/>
        </w:rPr>
      </w:pPr>
      <w:r w:rsidRPr="00563E8D">
        <w:rPr>
          <w:rFonts w:ascii="Times New Roman" w:hAnsi="Times New Roman" w:hint="eastAsia"/>
        </w:rPr>
        <w:t>表</w:t>
      </w:r>
      <w:r w:rsidRPr="00563E8D">
        <w:rPr>
          <w:rFonts w:ascii="Times New Roman" w:hAnsi="Times New Roman" w:hint="eastAsia"/>
        </w:rPr>
        <w:t>3</w:t>
      </w:r>
      <w:r>
        <w:rPr>
          <w:rFonts w:ascii="Times New Roman" w:hAnsi="Times New Roman" w:hint="eastAsia"/>
        </w:rPr>
        <w:t xml:space="preserve">  </w:t>
      </w:r>
      <w:r w:rsidRPr="00563E8D">
        <w:rPr>
          <w:rFonts w:ascii="Times New Roman" w:hAnsi="Times New Roman" w:hint="eastAsia"/>
        </w:rPr>
        <w:t>成绩数据离散表</w:t>
      </w:r>
      <w:bookmarkStart w:id="23" w:name="OLE_LINK20"/>
      <w:bookmarkStart w:id="24" w:name="OLE_LINK21"/>
      <w:bookmarkEnd w:id="21"/>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402"/>
      </w:tblGrid>
      <w:tr w:rsidR="00563E8D" w14:paraId="68743C2C" w14:textId="77777777" w:rsidTr="00563E8D">
        <w:trPr>
          <w:trHeight w:hRule="exact" w:val="391"/>
          <w:jc w:val="center"/>
        </w:trPr>
        <w:tc>
          <w:tcPr>
            <w:tcW w:w="3402" w:type="dxa"/>
          </w:tcPr>
          <w:bookmarkEnd w:id="23"/>
          <w:bookmarkEnd w:id="24"/>
          <w:p w14:paraId="2B67074C" w14:textId="77777777" w:rsidR="00563E8D" w:rsidRPr="00563E8D" w:rsidRDefault="00563E8D" w:rsidP="00563E8D">
            <w:pPr>
              <w:spacing w:before="120"/>
              <w:jc w:val="center"/>
              <w:rPr>
                <w:rFonts w:ascii="Arial" w:hAnsi="Arial" w:cs="Arial"/>
                <w:sz w:val="20"/>
              </w:rPr>
            </w:pPr>
            <w:r w:rsidRPr="00563E8D">
              <w:rPr>
                <w:rFonts w:ascii="Arial" w:hAnsi="Arial" w:cs="Arial" w:hint="eastAsia"/>
                <w:sz w:val="20"/>
              </w:rPr>
              <w:t>成绩区间</w:t>
            </w:r>
          </w:p>
        </w:tc>
        <w:tc>
          <w:tcPr>
            <w:tcW w:w="3402" w:type="dxa"/>
          </w:tcPr>
          <w:p w14:paraId="2A8FC48E" w14:textId="77777777" w:rsidR="00563E8D" w:rsidRPr="00563E8D" w:rsidRDefault="00563E8D" w:rsidP="00563E8D">
            <w:pPr>
              <w:spacing w:before="120"/>
              <w:jc w:val="center"/>
              <w:rPr>
                <w:rFonts w:ascii="Arial" w:hAnsi="Arial" w:cs="Arial"/>
                <w:sz w:val="20"/>
              </w:rPr>
            </w:pPr>
            <w:r w:rsidRPr="00563E8D">
              <w:rPr>
                <w:rFonts w:ascii="Arial" w:hAnsi="Arial" w:cs="Arial" w:hint="eastAsia"/>
                <w:sz w:val="20"/>
              </w:rPr>
              <w:t>成绩等级</w:t>
            </w:r>
          </w:p>
        </w:tc>
      </w:tr>
      <w:tr w:rsidR="00563E8D" w14:paraId="70917A65" w14:textId="77777777" w:rsidTr="00563E8D">
        <w:trPr>
          <w:trHeight w:hRule="exact" w:val="391"/>
          <w:jc w:val="center"/>
        </w:trPr>
        <w:tc>
          <w:tcPr>
            <w:tcW w:w="3402" w:type="dxa"/>
          </w:tcPr>
          <w:p w14:paraId="4E3553DA" w14:textId="77777777" w:rsidR="00563E8D" w:rsidRPr="00563E8D" w:rsidRDefault="00563E8D" w:rsidP="00563E8D">
            <w:pPr>
              <w:spacing w:before="120"/>
              <w:jc w:val="center"/>
              <w:rPr>
                <w:rFonts w:ascii="Arial" w:hAnsi="Arial" w:cs="Arial"/>
                <w:sz w:val="20"/>
              </w:rPr>
            </w:pPr>
            <w:r w:rsidRPr="00563E8D">
              <w:rPr>
                <w:rFonts w:ascii="Arial" w:hAnsi="Arial" w:cs="Arial" w:hint="eastAsia"/>
                <w:sz w:val="20"/>
              </w:rPr>
              <w:t>100-85</w:t>
            </w:r>
          </w:p>
        </w:tc>
        <w:tc>
          <w:tcPr>
            <w:tcW w:w="3402" w:type="dxa"/>
          </w:tcPr>
          <w:p w14:paraId="6EDEB34D" w14:textId="77777777" w:rsidR="00563E8D" w:rsidRPr="00563E8D" w:rsidRDefault="00563E8D" w:rsidP="00563E8D">
            <w:pPr>
              <w:spacing w:before="120"/>
              <w:jc w:val="center"/>
              <w:rPr>
                <w:rFonts w:ascii="Arial" w:hAnsi="Arial" w:cs="Arial"/>
                <w:sz w:val="20"/>
              </w:rPr>
            </w:pPr>
            <w:r w:rsidRPr="00563E8D">
              <w:rPr>
                <w:rFonts w:ascii="Arial" w:hAnsi="Arial" w:cs="Arial" w:hint="eastAsia"/>
                <w:sz w:val="20"/>
              </w:rPr>
              <w:t>A</w:t>
            </w:r>
          </w:p>
        </w:tc>
      </w:tr>
      <w:tr w:rsidR="00563E8D" w14:paraId="0A31459A" w14:textId="77777777" w:rsidTr="00563E8D">
        <w:trPr>
          <w:trHeight w:hRule="exact" w:val="391"/>
          <w:jc w:val="center"/>
        </w:trPr>
        <w:tc>
          <w:tcPr>
            <w:tcW w:w="3402" w:type="dxa"/>
          </w:tcPr>
          <w:p w14:paraId="1811646A" w14:textId="77777777" w:rsidR="00563E8D" w:rsidRPr="00563E8D" w:rsidRDefault="00563E8D" w:rsidP="00563E8D">
            <w:pPr>
              <w:spacing w:before="120"/>
              <w:jc w:val="center"/>
              <w:rPr>
                <w:rFonts w:ascii="Arial" w:hAnsi="Arial" w:cs="Arial"/>
                <w:sz w:val="20"/>
              </w:rPr>
            </w:pPr>
            <w:r w:rsidRPr="00563E8D">
              <w:rPr>
                <w:rFonts w:ascii="Arial" w:hAnsi="Arial" w:cs="Arial" w:hint="eastAsia"/>
                <w:sz w:val="20"/>
              </w:rPr>
              <w:t>84-70</w:t>
            </w:r>
          </w:p>
        </w:tc>
        <w:tc>
          <w:tcPr>
            <w:tcW w:w="3402" w:type="dxa"/>
          </w:tcPr>
          <w:p w14:paraId="6E45E363" w14:textId="77777777" w:rsidR="00563E8D" w:rsidRPr="00563E8D" w:rsidRDefault="00563E8D" w:rsidP="00563E8D">
            <w:pPr>
              <w:spacing w:before="120"/>
              <w:jc w:val="center"/>
              <w:rPr>
                <w:rFonts w:ascii="Arial" w:hAnsi="Arial" w:cs="Arial"/>
                <w:sz w:val="20"/>
              </w:rPr>
            </w:pPr>
            <w:r w:rsidRPr="00563E8D">
              <w:rPr>
                <w:rFonts w:ascii="Arial" w:hAnsi="Arial" w:cs="Arial" w:hint="eastAsia"/>
                <w:sz w:val="20"/>
              </w:rPr>
              <w:t>B</w:t>
            </w:r>
          </w:p>
        </w:tc>
      </w:tr>
      <w:tr w:rsidR="00563E8D" w14:paraId="3B4F84BE" w14:textId="77777777" w:rsidTr="00563E8D">
        <w:trPr>
          <w:trHeight w:hRule="exact" w:val="391"/>
          <w:jc w:val="center"/>
        </w:trPr>
        <w:tc>
          <w:tcPr>
            <w:tcW w:w="3402" w:type="dxa"/>
          </w:tcPr>
          <w:p w14:paraId="1F47E982" w14:textId="77777777" w:rsidR="00563E8D" w:rsidRPr="00563E8D" w:rsidRDefault="00563E8D" w:rsidP="00563E8D">
            <w:pPr>
              <w:spacing w:before="120"/>
              <w:jc w:val="center"/>
              <w:rPr>
                <w:rFonts w:ascii="Arial" w:hAnsi="Arial" w:cs="Arial"/>
                <w:sz w:val="20"/>
              </w:rPr>
            </w:pPr>
            <w:r w:rsidRPr="00563E8D">
              <w:rPr>
                <w:rFonts w:ascii="Arial" w:hAnsi="Arial" w:cs="Arial" w:hint="eastAsia"/>
                <w:sz w:val="20"/>
              </w:rPr>
              <w:t>60-69</w:t>
            </w:r>
          </w:p>
        </w:tc>
        <w:tc>
          <w:tcPr>
            <w:tcW w:w="3402" w:type="dxa"/>
          </w:tcPr>
          <w:p w14:paraId="24D5DB6C" w14:textId="77777777" w:rsidR="00563E8D" w:rsidRPr="00563E8D" w:rsidRDefault="00563E8D" w:rsidP="00563E8D">
            <w:pPr>
              <w:spacing w:before="120"/>
              <w:jc w:val="center"/>
              <w:rPr>
                <w:rFonts w:ascii="Arial" w:hAnsi="Arial" w:cs="Arial"/>
                <w:sz w:val="20"/>
              </w:rPr>
            </w:pPr>
            <w:r w:rsidRPr="00563E8D">
              <w:rPr>
                <w:rFonts w:ascii="Arial" w:hAnsi="Arial" w:cs="Arial" w:hint="eastAsia"/>
                <w:sz w:val="20"/>
              </w:rPr>
              <w:t>C</w:t>
            </w:r>
          </w:p>
        </w:tc>
      </w:tr>
      <w:tr w:rsidR="00563E8D" w14:paraId="164A37BC" w14:textId="77777777" w:rsidTr="00563E8D">
        <w:trPr>
          <w:trHeight w:hRule="exact" w:val="391"/>
          <w:jc w:val="center"/>
        </w:trPr>
        <w:tc>
          <w:tcPr>
            <w:tcW w:w="3402" w:type="dxa"/>
          </w:tcPr>
          <w:p w14:paraId="74A443F0" w14:textId="77777777" w:rsidR="00563E8D" w:rsidRPr="00563E8D" w:rsidRDefault="00563E8D" w:rsidP="00563E8D">
            <w:pPr>
              <w:spacing w:before="120"/>
              <w:jc w:val="center"/>
              <w:rPr>
                <w:rFonts w:ascii="Arial" w:hAnsi="Arial" w:cs="Arial"/>
                <w:sz w:val="20"/>
              </w:rPr>
            </w:pPr>
            <w:r w:rsidRPr="00563E8D">
              <w:rPr>
                <w:rFonts w:ascii="Arial" w:hAnsi="Arial" w:cs="Arial" w:hint="eastAsia"/>
                <w:sz w:val="20"/>
              </w:rPr>
              <w:t>59-40</w:t>
            </w:r>
          </w:p>
        </w:tc>
        <w:tc>
          <w:tcPr>
            <w:tcW w:w="3402" w:type="dxa"/>
          </w:tcPr>
          <w:p w14:paraId="5CCF4300" w14:textId="77777777" w:rsidR="00563E8D" w:rsidRPr="00563E8D" w:rsidRDefault="00563E8D" w:rsidP="00563E8D">
            <w:pPr>
              <w:spacing w:before="120"/>
              <w:jc w:val="center"/>
              <w:rPr>
                <w:rFonts w:ascii="Arial" w:hAnsi="Arial" w:cs="Arial"/>
                <w:sz w:val="20"/>
              </w:rPr>
            </w:pPr>
            <w:r w:rsidRPr="00563E8D">
              <w:rPr>
                <w:rFonts w:ascii="Arial" w:hAnsi="Arial" w:cs="Arial" w:hint="eastAsia"/>
                <w:sz w:val="20"/>
              </w:rPr>
              <w:t>D</w:t>
            </w:r>
          </w:p>
        </w:tc>
      </w:tr>
      <w:tr w:rsidR="00563E8D" w14:paraId="4069FA74" w14:textId="77777777" w:rsidTr="00563E8D">
        <w:trPr>
          <w:trHeight w:hRule="exact" w:val="391"/>
          <w:jc w:val="center"/>
        </w:trPr>
        <w:tc>
          <w:tcPr>
            <w:tcW w:w="3402" w:type="dxa"/>
          </w:tcPr>
          <w:p w14:paraId="3848EDE1" w14:textId="77777777" w:rsidR="00563E8D" w:rsidRPr="00563E8D" w:rsidRDefault="00563E8D" w:rsidP="00563E8D">
            <w:pPr>
              <w:spacing w:before="120"/>
              <w:jc w:val="center"/>
              <w:rPr>
                <w:rFonts w:ascii="Arial" w:hAnsi="Arial" w:cs="Arial"/>
                <w:sz w:val="20"/>
              </w:rPr>
            </w:pPr>
            <w:r w:rsidRPr="00563E8D">
              <w:rPr>
                <w:rFonts w:ascii="Arial" w:hAnsi="Arial" w:cs="Arial" w:hint="eastAsia"/>
                <w:sz w:val="20"/>
              </w:rPr>
              <w:t>0-39</w:t>
            </w:r>
          </w:p>
        </w:tc>
        <w:tc>
          <w:tcPr>
            <w:tcW w:w="3402" w:type="dxa"/>
          </w:tcPr>
          <w:p w14:paraId="60DAAE9F" w14:textId="77777777" w:rsidR="00563E8D" w:rsidRPr="00563E8D" w:rsidRDefault="00563E8D" w:rsidP="00563E8D">
            <w:pPr>
              <w:spacing w:before="120"/>
              <w:jc w:val="center"/>
              <w:rPr>
                <w:rFonts w:ascii="Arial" w:hAnsi="Arial" w:cs="Arial"/>
                <w:sz w:val="20"/>
              </w:rPr>
            </w:pPr>
            <w:r w:rsidRPr="00563E8D">
              <w:rPr>
                <w:rFonts w:ascii="Arial" w:hAnsi="Arial" w:cs="Arial" w:hint="eastAsia"/>
                <w:sz w:val="20"/>
              </w:rPr>
              <w:t>E</w:t>
            </w:r>
          </w:p>
        </w:tc>
      </w:tr>
    </w:tbl>
    <w:p w14:paraId="3CBA152C" w14:textId="77777777" w:rsidR="00563E8D" w:rsidRDefault="00563E8D" w:rsidP="00563E8D">
      <w:pPr>
        <w:pStyle w:val="2"/>
        <w:spacing w:before="71" w:after="71"/>
        <w:rPr>
          <w:rFonts w:hint="eastAsia"/>
        </w:rPr>
      </w:pPr>
      <w:r>
        <w:t>实验一</w:t>
      </w:r>
      <w:r w:rsidR="00CA6EBD">
        <w:rPr>
          <w:rFonts w:hint="eastAsia"/>
        </w:rPr>
        <w:t>:</w:t>
      </w:r>
      <w:r>
        <w:t>关联模式在两门课程上面的应用</w:t>
      </w:r>
    </w:p>
    <w:p w14:paraId="49CB1B71" w14:textId="77777777" w:rsidR="00563E8D" w:rsidRDefault="00563E8D" w:rsidP="00563E8D">
      <w:pPr>
        <w:pStyle w:val="3"/>
        <w:rPr>
          <w:rFonts w:hint="eastAsia"/>
        </w:rPr>
      </w:pPr>
      <w:r>
        <w:t>实验方法</w:t>
      </w:r>
    </w:p>
    <w:p w14:paraId="0FE88B74" w14:textId="77777777" w:rsidR="00F4602E" w:rsidRDefault="00F4602E" w:rsidP="00F4602E">
      <w:pPr>
        <w:pStyle w:val="a1"/>
        <w:ind w:firstLine="372"/>
        <w:rPr>
          <w:rFonts w:hint="eastAsia"/>
        </w:rPr>
      </w:pPr>
    </w:p>
    <w:p w14:paraId="673AACF7" w14:textId="77777777" w:rsidR="00F4602E" w:rsidRDefault="00F4602E" w:rsidP="00F4602E">
      <w:pPr>
        <w:pStyle w:val="a1"/>
        <w:ind w:firstLine="372"/>
        <w:rPr>
          <w:rFonts w:hint="eastAsia"/>
        </w:rPr>
      </w:pPr>
    </w:p>
    <w:p w14:paraId="510A790A" w14:textId="77777777" w:rsidR="00F4602E" w:rsidRPr="00F4602E" w:rsidRDefault="00F4602E" w:rsidP="00F4602E">
      <w:pPr>
        <w:pStyle w:val="a1"/>
        <w:ind w:firstLine="372"/>
        <w:rPr>
          <w:rFonts w:hint="eastAsia"/>
        </w:rPr>
      </w:pPr>
    </w:p>
    <w:p w14:paraId="19D25166" w14:textId="77777777" w:rsidR="00F4602E" w:rsidRPr="00F4602E" w:rsidRDefault="00F4602E" w:rsidP="00F4602E">
      <w:pPr>
        <w:pStyle w:val="a7"/>
        <w:jc w:val="center"/>
        <w:rPr>
          <w:rFonts w:ascii="Times New Roman" w:hAnsi="Times New Roman"/>
        </w:rPr>
      </w:pPr>
      <w:bookmarkStart w:id="25" w:name="_Toc406924412"/>
      <w:r w:rsidRPr="00F4602E">
        <w:rPr>
          <w:rFonts w:ascii="Times New Roman" w:hAnsi="Times New Roman" w:hint="eastAsia"/>
        </w:rPr>
        <w:t>表</w:t>
      </w:r>
      <w:r>
        <w:rPr>
          <w:rFonts w:ascii="Times New Roman" w:hAnsi="Times New Roman" w:hint="eastAsia"/>
        </w:rPr>
        <w:t>4</w:t>
      </w:r>
      <w:r w:rsidRPr="00F4602E">
        <w:rPr>
          <w:rFonts w:ascii="Times New Roman" w:hAnsi="Times New Roman" w:hint="eastAsia"/>
        </w:rPr>
        <w:t>成绩数据表</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F4602E" w:rsidRPr="000309D8" w14:paraId="7EF283DE" w14:textId="77777777" w:rsidTr="00F4602E">
        <w:trPr>
          <w:trHeight w:hRule="exact" w:val="397"/>
          <w:jc w:val="center"/>
        </w:trPr>
        <w:tc>
          <w:tcPr>
            <w:tcW w:w="2268" w:type="dxa"/>
          </w:tcPr>
          <w:p w14:paraId="34896496" w14:textId="77777777" w:rsidR="00F4602E" w:rsidRPr="000309D8" w:rsidRDefault="00F4602E" w:rsidP="00F4602E">
            <w:pPr>
              <w:spacing w:before="120"/>
              <w:jc w:val="center"/>
              <w:rPr>
                <w:szCs w:val="21"/>
              </w:rPr>
            </w:pPr>
            <w:r w:rsidRPr="000309D8">
              <w:rPr>
                <w:rFonts w:hint="eastAsia"/>
                <w:szCs w:val="21"/>
              </w:rPr>
              <w:t>数学分析</w:t>
            </w:r>
            <w:r w:rsidRPr="000309D8">
              <w:rPr>
                <w:rFonts w:hint="eastAsia"/>
                <w:szCs w:val="21"/>
              </w:rPr>
              <w:t>1</w:t>
            </w:r>
          </w:p>
        </w:tc>
        <w:tc>
          <w:tcPr>
            <w:tcW w:w="2268" w:type="dxa"/>
          </w:tcPr>
          <w:p w14:paraId="15E4A09E" w14:textId="77777777" w:rsidR="00F4602E" w:rsidRPr="000309D8" w:rsidRDefault="00F4602E" w:rsidP="00F4602E">
            <w:pPr>
              <w:spacing w:before="120"/>
              <w:jc w:val="center"/>
              <w:rPr>
                <w:szCs w:val="21"/>
              </w:rPr>
            </w:pPr>
            <w:r w:rsidRPr="000309D8">
              <w:rPr>
                <w:rFonts w:hint="eastAsia"/>
                <w:szCs w:val="21"/>
              </w:rPr>
              <w:t>数学分析</w:t>
            </w:r>
            <w:r w:rsidRPr="000309D8">
              <w:rPr>
                <w:rFonts w:hint="eastAsia"/>
                <w:szCs w:val="21"/>
              </w:rPr>
              <w:t>2</w:t>
            </w:r>
          </w:p>
        </w:tc>
      </w:tr>
      <w:tr w:rsidR="00F4602E" w:rsidRPr="000309D8" w14:paraId="022B07D5" w14:textId="77777777" w:rsidTr="00F4602E">
        <w:trPr>
          <w:trHeight w:hRule="exact" w:val="397"/>
          <w:jc w:val="center"/>
        </w:trPr>
        <w:tc>
          <w:tcPr>
            <w:tcW w:w="2268" w:type="dxa"/>
          </w:tcPr>
          <w:p w14:paraId="38B9DDE0" w14:textId="77777777" w:rsidR="00F4602E" w:rsidRPr="000309D8" w:rsidRDefault="00F4602E" w:rsidP="00F4602E">
            <w:pPr>
              <w:spacing w:before="120"/>
              <w:jc w:val="center"/>
              <w:rPr>
                <w:szCs w:val="21"/>
              </w:rPr>
            </w:pPr>
            <w:r w:rsidRPr="000309D8">
              <w:rPr>
                <w:rFonts w:hint="eastAsia"/>
                <w:szCs w:val="21"/>
              </w:rPr>
              <w:t>C</w:t>
            </w:r>
          </w:p>
        </w:tc>
        <w:tc>
          <w:tcPr>
            <w:tcW w:w="2268" w:type="dxa"/>
          </w:tcPr>
          <w:p w14:paraId="4D81A886" w14:textId="77777777" w:rsidR="00F4602E" w:rsidRPr="000309D8" w:rsidRDefault="00F4602E" w:rsidP="00F4602E">
            <w:pPr>
              <w:spacing w:before="120"/>
              <w:jc w:val="center"/>
              <w:rPr>
                <w:szCs w:val="21"/>
              </w:rPr>
            </w:pPr>
            <w:r w:rsidRPr="000309D8">
              <w:rPr>
                <w:rFonts w:hint="eastAsia"/>
                <w:szCs w:val="21"/>
              </w:rPr>
              <w:t>C</w:t>
            </w:r>
          </w:p>
        </w:tc>
      </w:tr>
      <w:tr w:rsidR="00F4602E" w:rsidRPr="000309D8" w14:paraId="57176A0A" w14:textId="77777777" w:rsidTr="00F4602E">
        <w:trPr>
          <w:trHeight w:hRule="exact" w:val="397"/>
          <w:jc w:val="center"/>
        </w:trPr>
        <w:tc>
          <w:tcPr>
            <w:tcW w:w="2268" w:type="dxa"/>
          </w:tcPr>
          <w:p w14:paraId="47D8201D" w14:textId="77777777" w:rsidR="00F4602E" w:rsidRPr="000309D8" w:rsidRDefault="00F4602E" w:rsidP="00F4602E">
            <w:pPr>
              <w:spacing w:before="120"/>
              <w:jc w:val="center"/>
              <w:rPr>
                <w:szCs w:val="21"/>
              </w:rPr>
            </w:pPr>
            <w:r w:rsidRPr="000309D8">
              <w:rPr>
                <w:rFonts w:hint="eastAsia"/>
                <w:szCs w:val="21"/>
              </w:rPr>
              <w:t>B</w:t>
            </w:r>
          </w:p>
        </w:tc>
        <w:tc>
          <w:tcPr>
            <w:tcW w:w="2268" w:type="dxa"/>
          </w:tcPr>
          <w:p w14:paraId="4954D90B" w14:textId="77777777" w:rsidR="00F4602E" w:rsidRPr="000309D8" w:rsidRDefault="00F4602E" w:rsidP="00F4602E">
            <w:pPr>
              <w:spacing w:before="120"/>
              <w:jc w:val="center"/>
              <w:rPr>
                <w:szCs w:val="21"/>
              </w:rPr>
            </w:pPr>
            <w:r w:rsidRPr="000309D8">
              <w:rPr>
                <w:rFonts w:hint="eastAsia"/>
                <w:szCs w:val="21"/>
              </w:rPr>
              <w:t>B</w:t>
            </w:r>
          </w:p>
        </w:tc>
      </w:tr>
      <w:tr w:rsidR="00F4602E" w:rsidRPr="000309D8" w14:paraId="5DA7BD29" w14:textId="77777777" w:rsidTr="00F4602E">
        <w:trPr>
          <w:trHeight w:hRule="exact" w:val="397"/>
          <w:jc w:val="center"/>
        </w:trPr>
        <w:tc>
          <w:tcPr>
            <w:tcW w:w="2268" w:type="dxa"/>
          </w:tcPr>
          <w:p w14:paraId="384BE2D1" w14:textId="77777777" w:rsidR="00F4602E" w:rsidRPr="000309D8" w:rsidRDefault="00F4602E" w:rsidP="00F4602E">
            <w:pPr>
              <w:spacing w:before="120"/>
              <w:jc w:val="center"/>
              <w:rPr>
                <w:szCs w:val="21"/>
              </w:rPr>
            </w:pPr>
            <w:r w:rsidRPr="000309D8">
              <w:rPr>
                <w:rFonts w:hint="eastAsia"/>
                <w:szCs w:val="21"/>
              </w:rPr>
              <w:t>A</w:t>
            </w:r>
          </w:p>
        </w:tc>
        <w:tc>
          <w:tcPr>
            <w:tcW w:w="2268" w:type="dxa"/>
          </w:tcPr>
          <w:p w14:paraId="524935F4" w14:textId="77777777" w:rsidR="00F4602E" w:rsidRPr="000309D8" w:rsidRDefault="00F4602E" w:rsidP="00F4602E">
            <w:pPr>
              <w:spacing w:before="120"/>
              <w:jc w:val="center"/>
              <w:rPr>
                <w:szCs w:val="21"/>
              </w:rPr>
            </w:pPr>
            <w:r w:rsidRPr="000309D8">
              <w:rPr>
                <w:rFonts w:hint="eastAsia"/>
                <w:szCs w:val="21"/>
              </w:rPr>
              <w:t>A</w:t>
            </w:r>
          </w:p>
        </w:tc>
      </w:tr>
      <w:tr w:rsidR="00F4602E" w:rsidRPr="000309D8" w14:paraId="4D269CDB" w14:textId="77777777" w:rsidTr="00F4602E">
        <w:trPr>
          <w:trHeight w:hRule="exact" w:val="397"/>
          <w:jc w:val="center"/>
        </w:trPr>
        <w:tc>
          <w:tcPr>
            <w:tcW w:w="2268" w:type="dxa"/>
          </w:tcPr>
          <w:p w14:paraId="0710C0D7" w14:textId="77777777" w:rsidR="00F4602E" w:rsidRPr="000309D8" w:rsidRDefault="00F4602E" w:rsidP="00F4602E">
            <w:pPr>
              <w:spacing w:before="120"/>
              <w:jc w:val="center"/>
              <w:rPr>
                <w:szCs w:val="21"/>
              </w:rPr>
            </w:pPr>
            <w:r w:rsidRPr="000309D8">
              <w:rPr>
                <w:rFonts w:hint="eastAsia"/>
                <w:szCs w:val="21"/>
              </w:rPr>
              <w:t>B</w:t>
            </w:r>
          </w:p>
        </w:tc>
        <w:tc>
          <w:tcPr>
            <w:tcW w:w="2268" w:type="dxa"/>
          </w:tcPr>
          <w:p w14:paraId="28C29DA5" w14:textId="77777777" w:rsidR="00F4602E" w:rsidRPr="000309D8" w:rsidRDefault="00F4602E" w:rsidP="00F4602E">
            <w:pPr>
              <w:spacing w:before="120"/>
              <w:jc w:val="center"/>
              <w:rPr>
                <w:szCs w:val="21"/>
              </w:rPr>
            </w:pPr>
            <w:r w:rsidRPr="000309D8">
              <w:rPr>
                <w:rFonts w:hint="eastAsia"/>
                <w:szCs w:val="21"/>
              </w:rPr>
              <w:t>C</w:t>
            </w:r>
          </w:p>
        </w:tc>
      </w:tr>
      <w:tr w:rsidR="00F4602E" w:rsidRPr="000309D8" w14:paraId="1E8EDBB6" w14:textId="77777777" w:rsidTr="00F4602E">
        <w:trPr>
          <w:trHeight w:hRule="exact" w:val="397"/>
          <w:jc w:val="center"/>
        </w:trPr>
        <w:tc>
          <w:tcPr>
            <w:tcW w:w="2268" w:type="dxa"/>
          </w:tcPr>
          <w:p w14:paraId="5D5C5633" w14:textId="77777777" w:rsidR="00F4602E" w:rsidRPr="000309D8" w:rsidRDefault="00F4602E" w:rsidP="00F4602E">
            <w:pPr>
              <w:spacing w:before="120"/>
              <w:jc w:val="center"/>
              <w:rPr>
                <w:szCs w:val="21"/>
              </w:rPr>
            </w:pPr>
            <w:r w:rsidRPr="000309D8">
              <w:rPr>
                <w:rFonts w:hint="eastAsia"/>
                <w:szCs w:val="21"/>
              </w:rPr>
              <w:t>A</w:t>
            </w:r>
          </w:p>
        </w:tc>
        <w:tc>
          <w:tcPr>
            <w:tcW w:w="2268" w:type="dxa"/>
          </w:tcPr>
          <w:p w14:paraId="3A63B7CC" w14:textId="77777777" w:rsidR="00F4602E" w:rsidRPr="000309D8" w:rsidRDefault="00F4602E" w:rsidP="00F4602E">
            <w:pPr>
              <w:spacing w:before="120"/>
              <w:jc w:val="center"/>
              <w:rPr>
                <w:szCs w:val="21"/>
              </w:rPr>
            </w:pPr>
            <w:r w:rsidRPr="000309D8">
              <w:rPr>
                <w:rFonts w:hint="eastAsia"/>
                <w:szCs w:val="21"/>
              </w:rPr>
              <w:t>B</w:t>
            </w:r>
          </w:p>
        </w:tc>
      </w:tr>
      <w:tr w:rsidR="00F4602E" w:rsidRPr="000309D8" w14:paraId="62F797EE" w14:textId="77777777" w:rsidTr="00F4602E">
        <w:trPr>
          <w:trHeight w:hRule="exact" w:val="397"/>
          <w:jc w:val="center"/>
        </w:trPr>
        <w:tc>
          <w:tcPr>
            <w:tcW w:w="2268" w:type="dxa"/>
          </w:tcPr>
          <w:p w14:paraId="698F9D59" w14:textId="77777777" w:rsidR="00F4602E" w:rsidRPr="000309D8" w:rsidRDefault="00F4602E" w:rsidP="00F4602E">
            <w:pPr>
              <w:spacing w:before="120"/>
              <w:jc w:val="center"/>
              <w:rPr>
                <w:szCs w:val="21"/>
              </w:rPr>
            </w:pPr>
            <w:r w:rsidRPr="000309D8">
              <w:rPr>
                <w:szCs w:val="21"/>
              </w:rPr>
              <w:t>……</w:t>
            </w:r>
            <w:r w:rsidRPr="000309D8">
              <w:rPr>
                <w:rFonts w:hint="eastAsia"/>
                <w:szCs w:val="21"/>
              </w:rPr>
              <w:t>.</w:t>
            </w:r>
          </w:p>
        </w:tc>
        <w:tc>
          <w:tcPr>
            <w:tcW w:w="2268" w:type="dxa"/>
          </w:tcPr>
          <w:p w14:paraId="45943D11" w14:textId="77777777" w:rsidR="00F4602E" w:rsidRPr="000309D8" w:rsidRDefault="00F4602E" w:rsidP="00F4602E">
            <w:pPr>
              <w:spacing w:before="120"/>
              <w:jc w:val="center"/>
              <w:rPr>
                <w:szCs w:val="21"/>
              </w:rPr>
            </w:pPr>
            <w:r w:rsidRPr="000309D8">
              <w:rPr>
                <w:szCs w:val="21"/>
              </w:rPr>
              <w:t>……</w:t>
            </w:r>
          </w:p>
        </w:tc>
      </w:tr>
      <w:tr w:rsidR="00F4602E" w:rsidRPr="000309D8" w14:paraId="45836ECF" w14:textId="77777777" w:rsidTr="00F4602E">
        <w:trPr>
          <w:trHeight w:hRule="exact" w:val="397"/>
          <w:jc w:val="center"/>
        </w:trPr>
        <w:tc>
          <w:tcPr>
            <w:tcW w:w="2268" w:type="dxa"/>
          </w:tcPr>
          <w:p w14:paraId="4F8C6EBC" w14:textId="77777777" w:rsidR="00F4602E" w:rsidRPr="000309D8" w:rsidRDefault="00F4602E" w:rsidP="00F4602E">
            <w:pPr>
              <w:spacing w:before="120"/>
              <w:jc w:val="center"/>
              <w:rPr>
                <w:szCs w:val="21"/>
              </w:rPr>
            </w:pPr>
            <w:r w:rsidRPr="000309D8">
              <w:rPr>
                <w:rFonts w:hint="eastAsia"/>
                <w:szCs w:val="21"/>
              </w:rPr>
              <w:t>D</w:t>
            </w:r>
          </w:p>
        </w:tc>
        <w:tc>
          <w:tcPr>
            <w:tcW w:w="2268" w:type="dxa"/>
          </w:tcPr>
          <w:p w14:paraId="59810401" w14:textId="77777777" w:rsidR="00F4602E" w:rsidRPr="000309D8" w:rsidRDefault="00F4602E" w:rsidP="00F4602E">
            <w:pPr>
              <w:spacing w:before="120"/>
              <w:jc w:val="center"/>
              <w:rPr>
                <w:szCs w:val="21"/>
              </w:rPr>
            </w:pPr>
            <w:r w:rsidRPr="000309D8">
              <w:rPr>
                <w:rFonts w:hint="eastAsia"/>
                <w:szCs w:val="21"/>
              </w:rPr>
              <w:t>D</w:t>
            </w:r>
          </w:p>
        </w:tc>
      </w:tr>
      <w:tr w:rsidR="00F4602E" w:rsidRPr="000309D8" w14:paraId="2DEC9205" w14:textId="77777777" w:rsidTr="00F4602E">
        <w:trPr>
          <w:trHeight w:hRule="exact" w:val="397"/>
          <w:jc w:val="center"/>
        </w:trPr>
        <w:tc>
          <w:tcPr>
            <w:tcW w:w="2268" w:type="dxa"/>
          </w:tcPr>
          <w:p w14:paraId="5E3EC9DF" w14:textId="77777777" w:rsidR="00F4602E" w:rsidRPr="000309D8" w:rsidRDefault="00F4602E" w:rsidP="00F4602E">
            <w:pPr>
              <w:spacing w:before="120"/>
              <w:jc w:val="center"/>
              <w:rPr>
                <w:szCs w:val="21"/>
              </w:rPr>
            </w:pPr>
            <w:r w:rsidRPr="000309D8">
              <w:rPr>
                <w:rFonts w:hint="eastAsia"/>
                <w:szCs w:val="21"/>
              </w:rPr>
              <w:t>B</w:t>
            </w:r>
          </w:p>
        </w:tc>
        <w:tc>
          <w:tcPr>
            <w:tcW w:w="2268" w:type="dxa"/>
          </w:tcPr>
          <w:p w14:paraId="29D36593" w14:textId="77777777" w:rsidR="00F4602E" w:rsidRPr="000309D8" w:rsidRDefault="00F4602E" w:rsidP="00F4602E">
            <w:pPr>
              <w:spacing w:before="120"/>
              <w:jc w:val="center"/>
              <w:rPr>
                <w:szCs w:val="21"/>
              </w:rPr>
            </w:pPr>
            <w:r w:rsidRPr="000309D8">
              <w:rPr>
                <w:rFonts w:hint="eastAsia"/>
                <w:szCs w:val="21"/>
              </w:rPr>
              <w:t>A</w:t>
            </w:r>
          </w:p>
        </w:tc>
      </w:tr>
      <w:tr w:rsidR="00F4602E" w:rsidRPr="000309D8" w14:paraId="75419633" w14:textId="77777777" w:rsidTr="00F4602E">
        <w:trPr>
          <w:trHeight w:hRule="exact" w:val="397"/>
          <w:jc w:val="center"/>
        </w:trPr>
        <w:tc>
          <w:tcPr>
            <w:tcW w:w="2268" w:type="dxa"/>
          </w:tcPr>
          <w:p w14:paraId="67AA8695" w14:textId="77777777" w:rsidR="00F4602E" w:rsidRPr="000309D8" w:rsidRDefault="00F4602E" w:rsidP="00F4602E">
            <w:pPr>
              <w:spacing w:before="120"/>
              <w:jc w:val="center"/>
              <w:rPr>
                <w:szCs w:val="21"/>
              </w:rPr>
            </w:pPr>
            <w:r w:rsidRPr="000309D8">
              <w:rPr>
                <w:rFonts w:hint="eastAsia"/>
                <w:szCs w:val="21"/>
              </w:rPr>
              <w:t>B</w:t>
            </w:r>
          </w:p>
        </w:tc>
        <w:tc>
          <w:tcPr>
            <w:tcW w:w="2268" w:type="dxa"/>
          </w:tcPr>
          <w:p w14:paraId="13F9E7E2" w14:textId="77777777" w:rsidR="00F4602E" w:rsidRPr="000309D8" w:rsidRDefault="00F4602E" w:rsidP="00F4602E">
            <w:pPr>
              <w:spacing w:before="120"/>
              <w:jc w:val="center"/>
              <w:rPr>
                <w:szCs w:val="21"/>
              </w:rPr>
            </w:pPr>
            <w:r w:rsidRPr="000309D8">
              <w:rPr>
                <w:rFonts w:hint="eastAsia"/>
                <w:szCs w:val="21"/>
              </w:rPr>
              <w:t>D</w:t>
            </w:r>
          </w:p>
        </w:tc>
      </w:tr>
    </w:tbl>
    <w:p w14:paraId="702C1F35" w14:textId="77777777" w:rsidR="00F4602E" w:rsidRPr="00C4232A" w:rsidRDefault="00F4602E" w:rsidP="00F4602E">
      <w:pPr>
        <w:widowControl/>
        <w:ind w:firstLineChars="200" w:firstLine="372"/>
        <w:jc w:val="left"/>
        <w:rPr>
          <w:szCs w:val="21"/>
        </w:rPr>
      </w:pPr>
      <w:r>
        <w:rPr>
          <w:rFonts w:hint="eastAsia"/>
          <w:szCs w:val="21"/>
        </w:rPr>
        <w:t>本实验将</w:t>
      </w:r>
      <w:r w:rsidRPr="008B5325">
        <w:rPr>
          <w:rFonts w:hint="eastAsia"/>
          <w:szCs w:val="21"/>
        </w:rPr>
        <w:t>关联模式挖掘算法应用到数学分析</w:t>
      </w:r>
      <w:r w:rsidRPr="008B5325">
        <w:rPr>
          <w:rFonts w:hint="eastAsia"/>
          <w:szCs w:val="21"/>
        </w:rPr>
        <w:t>1</w:t>
      </w:r>
      <w:r w:rsidRPr="008B5325">
        <w:rPr>
          <w:rFonts w:hint="eastAsia"/>
          <w:szCs w:val="21"/>
        </w:rPr>
        <w:t>以及数学分析</w:t>
      </w:r>
      <w:r w:rsidRPr="008B5325">
        <w:rPr>
          <w:rFonts w:hint="eastAsia"/>
          <w:szCs w:val="21"/>
        </w:rPr>
        <w:t>2</w:t>
      </w:r>
      <w:r w:rsidRPr="008B5325">
        <w:rPr>
          <w:rFonts w:hint="eastAsia"/>
          <w:szCs w:val="21"/>
        </w:rPr>
        <w:t>两门课程对应的成绩数据上</w:t>
      </w:r>
      <w:r w:rsidR="00AC0050">
        <w:rPr>
          <w:rFonts w:hint="eastAsia"/>
          <w:szCs w:val="21"/>
        </w:rPr>
        <w:t>.</w:t>
      </w:r>
      <w:r w:rsidRPr="00C4232A">
        <w:rPr>
          <w:rFonts w:hint="eastAsia"/>
          <w:szCs w:val="21"/>
        </w:rPr>
        <w:t>表</w:t>
      </w:r>
      <w:r>
        <w:rPr>
          <w:rFonts w:hint="eastAsia"/>
          <w:szCs w:val="21"/>
        </w:rPr>
        <w:t>4</w:t>
      </w:r>
      <w:r w:rsidRPr="00C4232A">
        <w:rPr>
          <w:rFonts w:hint="eastAsia"/>
          <w:szCs w:val="21"/>
        </w:rPr>
        <w:t>中</w:t>
      </w:r>
      <w:r>
        <w:rPr>
          <w:rFonts w:hint="eastAsia"/>
          <w:szCs w:val="21"/>
        </w:rPr>
        <w:t>的数据是学生在数学</w:t>
      </w:r>
      <w:r w:rsidRPr="00C4232A">
        <w:rPr>
          <w:rFonts w:hint="eastAsia"/>
          <w:szCs w:val="21"/>
        </w:rPr>
        <w:t>分析</w:t>
      </w:r>
      <w:r w:rsidRPr="00C4232A">
        <w:rPr>
          <w:rFonts w:hint="eastAsia"/>
          <w:szCs w:val="21"/>
        </w:rPr>
        <w:t>1</w:t>
      </w:r>
      <w:r w:rsidRPr="00C4232A">
        <w:rPr>
          <w:rFonts w:hint="eastAsia"/>
          <w:szCs w:val="21"/>
        </w:rPr>
        <w:t>与数学分析</w:t>
      </w:r>
      <w:r w:rsidRPr="00C4232A">
        <w:rPr>
          <w:rFonts w:hint="eastAsia"/>
          <w:szCs w:val="21"/>
        </w:rPr>
        <w:t>2</w:t>
      </w:r>
      <w:r w:rsidRPr="00C4232A">
        <w:rPr>
          <w:rFonts w:hint="eastAsia"/>
          <w:szCs w:val="21"/>
        </w:rPr>
        <w:t>上的离散化后的成绩数据图</w:t>
      </w:r>
      <w:r w:rsidR="00AC0050">
        <w:rPr>
          <w:rFonts w:hint="eastAsia"/>
          <w:szCs w:val="21"/>
        </w:rPr>
        <w:t>.</w:t>
      </w:r>
      <w:r w:rsidRPr="00C4232A">
        <w:rPr>
          <w:rFonts w:hint="eastAsia"/>
          <w:szCs w:val="21"/>
        </w:rPr>
        <w:t>图</w:t>
      </w:r>
      <w:r>
        <w:rPr>
          <w:rFonts w:hint="eastAsia"/>
          <w:szCs w:val="21"/>
        </w:rPr>
        <w:t>10</w:t>
      </w:r>
      <w:r w:rsidRPr="00C4232A">
        <w:rPr>
          <w:rFonts w:hint="eastAsia"/>
          <w:szCs w:val="21"/>
        </w:rPr>
        <w:t>和图</w:t>
      </w:r>
      <w:r>
        <w:rPr>
          <w:rFonts w:hint="eastAsia"/>
          <w:szCs w:val="21"/>
        </w:rPr>
        <w:t>11</w:t>
      </w:r>
      <w:r w:rsidRPr="00C4232A">
        <w:rPr>
          <w:rFonts w:hint="eastAsia"/>
          <w:szCs w:val="21"/>
        </w:rPr>
        <w:t>为关联模式挖掘算法应用到这两门课程后得到的规则集合图</w:t>
      </w:r>
      <w:r w:rsidR="00AC0050">
        <w:rPr>
          <w:rFonts w:hint="eastAsia"/>
          <w:szCs w:val="21"/>
        </w:rPr>
        <w:t>.</w:t>
      </w:r>
    </w:p>
    <w:p w14:paraId="67B617AF" w14:textId="77777777" w:rsidR="00563E8D" w:rsidRDefault="00F4602E" w:rsidP="00F4602E">
      <w:pPr>
        <w:pStyle w:val="3"/>
        <w:rPr>
          <w:rFonts w:hint="eastAsia"/>
        </w:rPr>
      </w:pPr>
      <w:r>
        <w:t>实验结果与分析</w:t>
      </w:r>
    </w:p>
    <w:p w14:paraId="4FB76FE9" w14:textId="77777777" w:rsidR="00F4602E" w:rsidRDefault="00F4602E" w:rsidP="00F4602E">
      <w:pPr>
        <w:widowControl/>
        <w:ind w:firstLineChars="200" w:firstLine="372"/>
        <w:jc w:val="left"/>
        <w:rPr>
          <w:szCs w:val="21"/>
        </w:rPr>
      </w:pPr>
      <w:r w:rsidRPr="00C4232A">
        <w:rPr>
          <w:rFonts w:hint="eastAsia"/>
          <w:szCs w:val="21"/>
        </w:rPr>
        <w:t>图</w:t>
      </w:r>
      <w:r>
        <w:rPr>
          <w:rFonts w:hint="eastAsia"/>
          <w:szCs w:val="21"/>
        </w:rPr>
        <w:t>10</w:t>
      </w:r>
      <w:r w:rsidRPr="00C4232A">
        <w:rPr>
          <w:rFonts w:hint="eastAsia"/>
          <w:szCs w:val="21"/>
        </w:rPr>
        <w:t>反映的是上升与下降模式挖掘算法针对表</w:t>
      </w:r>
      <w:r>
        <w:rPr>
          <w:rFonts w:hint="eastAsia"/>
          <w:szCs w:val="21"/>
        </w:rPr>
        <w:t>4</w:t>
      </w:r>
      <w:r w:rsidRPr="00C4232A">
        <w:rPr>
          <w:rFonts w:hint="eastAsia"/>
          <w:szCs w:val="21"/>
        </w:rPr>
        <w:t>的数据挖掘出的两个规则集合</w:t>
      </w:r>
      <w:r w:rsidR="00AC0050">
        <w:rPr>
          <w:rFonts w:hint="eastAsia"/>
          <w:szCs w:val="21"/>
        </w:rPr>
        <w:t>.</w:t>
      </w:r>
      <w:r w:rsidRPr="00C4232A">
        <w:rPr>
          <w:rFonts w:hint="eastAsia"/>
          <w:szCs w:val="21"/>
        </w:rPr>
        <w:t>图</w:t>
      </w:r>
      <w:r>
        <w:rPr>
          <w:rFonts w:hint="eastAsia"/>
          <w:szCs w:val="21"/>
        </w:rPr>
        <w:t>10</w:t>
      </w:r>
      <w:r w:rsidRPr="00C4232A">
        <w:rPr>
          <w:rFonts w:hint="eastAsia"/>
          <w:szCs w:val="21"/>
        </w:rPr>
        <w:t>（左）</w:t>
      </w:r>
      <w:r>
        <w:rPr>
          <w:rFonts w:hint="eastAsia"/>
          <w:szCs w:val="21"/>
        </w:rPr>
        <w:t>可以</w:t>
      </w:r>
      <w:r w:rsidRPr="00C4232A">
        <w:rPr>
          <w:rFonts w:hint="eastAsia"/>
          <w:szCs w:val="21"/>
        </w:rPr>
        <w:t>看出有</w:t>
      </w:r>
      <w:r>
        <w:rPr>
          <w:rFonts w:hint="eastAsia"/>
          <w:szCs w:val="21"/>
        </w:rPr>
        <w:t>248</w:t>
      </w:r>
      <w:r w:rsidRPr="00C4232A">
        <w:rPr>
          <w:rFonts w:hint="eastAsia"/>
          <w:szCs w:val="21"/>
        </w:rPr>
        <w:t>人</w:t>
      </w:r>
      <w:r>
        <w:rPr>
          <w:rFonts w:hint="eastAsia"/>
          <w:szCs w:val="21"/>
        </w:rPr>
        <w:t>数学</w:t>
      </w:r>
      <w:r w:rsidRPr="00C4232A">
        <w:rPr>
          <w:rFonts w:hint="eastAsia"/>
          <w:szCs w:val="21"/>
        </w:rPr>
        <w:t>分析</w:t>
      </w:r>
      <w:r w:rsidRPr="00C4232A">
        <w:rPr>
          <w:rFonts w:hint="eastAsia"/>
          <w:szCs w:val="21"/>
        </w:rPr>
        <w:t>1</w:t>
      </w:r>
      <w:r w:rsidRPr="00C4232A">
        <w:rPr>
          <w:rFonts w:hint="eastAsia"/>
          <w:szCs w:val="21"/>
        </w:rPr>
        <w:t>到数学分析</w:t>
      </w:r>
      <w:r w:rsidRPr="00C4232A">
        <w:rPr>
          <w:rFonts w:hint="eastAsia"/>
          <w:szCs w:val="21"/>
        </w:rPr>
        <w:t>2</w:t>
      </w:r>
      <w:r w:rsidRPr="00C4232A">
        <w:rPr>
          <w:rFonts w:hint="eastAsia"/>
          <w:szCs w:val="21"/>
        </w:rPr>
        <w:t>上出现了</w:t>
      </w:r>
      <w:r>
        <w:rPr>
          <w:rFonts w:hint="eastAsia"/>
          <w:szCs w:val="21"/>
        </w:rPr>
        <w:t>上升</w:t>
      </w:r>
      <w:r w:rsidR="00AC0050">
        <w:rPr>
          <w:rFonts w:hint="eastAsia"/>
          <w:szCs w:val="21"/>
        </w:rPr>
        <w:t>,</w:t>
      </w:r>
      <w:r w:rsidRPr="00C4232A">
        <w:rPr>
          <w:rFonts w:hint="eastAsia"/>
          <w:szCs w:val="21"/>
        </w:rPr>
        <w:t>图</w:t>
      </w:r>
      <w:r>
        <w:rPr>
          <w:rFonts w:hint="eastAsia"/>
          <w:szCs w:val="21"/>
        </w:rPr>
        <w:t>10</w:t>
      </w:r>
      <w:r w:rsidRPr="00C4232A">
        <w:rPr>
          <w:rFonts w:hint="eastAsia"/>
          <w:szCs w:val="21"/>
        </w:rPr>
        <w:t>（右）</w:t>
      </w:r>
      <w:r>
        <w:rPr>
          <w:rFonts w:hint="eastAsia"/>
          <w:szCs w:val="21"/>
        </w:rPr>
        <w:t>可以看出</w:t>
      </w:r>
      <w:r w:rsidRPr="00C4232A">
        <w:rPr>
          <w:rFonts w:hint="eastAsia"/>
          <w:szCs w:val="21"/>
        </w:rPr>
        <w:t>有</w:t>
      </w:r>
      <w:r>
        <w:rPr>
          <w:rFonts w:hint="eastAsia"/>
          <w:szCs w:val="21"/>
        </w:rPr>
        <w:t>45</w:t>
      </w:r>
      <w:r>
        <w:rPr>
          <w:rFonts w:hint="eastAsia"/>
          <w:szCs w:val="21"/>
        </w:rPr>
        <w:t>人出现了下降</w:t>
      </w:r>
      <w:r w:rsidRPr="00C4232A">
        <w:rPr>
          <w:rFonts w:hint="eastAsia"/>
          <w:szCs w:val="21"/>
        </w:rPr>
        <w:t>的趋势</w:t>
      </w:r>
      <w:r w:rsidR="00AC0050">
        <w:rPr>
          <w:rFonts w:hint="eastAsia"/>
          <w:szCs w:val="21"/>
        </w:rPr>
        <w:t>,</w:t>
      </w:r>
      <w:r w:rsidRPr="00C4232A">
        <w:rPr>
          <w:rFonts w:hint="eastAsia"/>
          <w:szCs w:val="21"/>
        </w:rPr>
        <w:t>整体能够给出的信息是</w:t>
      </w:r>
      <w:r>
        <w:rPr>
          <w:rFonts w:hint="eastAsia"/>
          <w:szCs w:val="21"/>
        </w:rPr>
        <w:t>数学</w:t>
      </w:r>
      <w:r w:rsidRPr="00C4232A">
        <w:rPr>
          <w:rFonts w:hint="eastAsia"/>
          <w:szCs w:val="21"/>
        </w:rPr>
        <w:t>分析</w:t>
      </w:r>
      <w:r w:rsidRPr="00C4232A">
        <w:rPr>
          <w:rFonts w:hint="eastAsia"/>
          <w:szCs w:val="21"/>
        </w:rPr>
        <w:t>1</w:t>
      </w:r>
      <w:r w:rsidRPr="00C4232A">
        <w:rPr>
          <w:rFonts w:hint="eastAsia"/>
          <w:szCs w:val="21"/>
        </w:rPr>
        <w:t>到数学分析</w:t>
      </w:r>
      <w:r w:rsidRPr="00C4232A">
        <w:rPr>
          <w:rFonts w:hint="eastAsia"/>
          <w:szCs w:val="21"/>
        </w:rPr>
        <w:t>2</w:t>
      </w:r>
      <w:r>
        <w:rPr>
          <w:rFonts w:hint="eastAsia"/>
          <w:szCs w:val="21"/>
        </w:rPr>
        <w:t>上学生成绩出现上升的比较多</w:t>
      </w:r>
      <w:r w:rsidR="00AC0050">
        <w:rPr>
          <w:rFonts w:hint="eastAsia"/>
          <w:szCs w:val="21"/>
        </w:rPr>
        <w:t>.</w:t>
      </w:r>
    </w:p>
    <w:p w14:paraId="4B4D2798" w14:textId="59935392" w:rsidR="00F4602E" w:rsidRPr="00C5478E" w:rsidRDefault="00C430D0" w:rsidP="00F4602E">
      <w:pPr>
        <w:ind w:left="360"/>
        <w:jc w:val="center"/>
      </w:pPr>
      <w:r w:rsidRPr="00075EA7">
        <w:rPr>
          <w:noProof/>
        </w:rPr>
        <w:lastRenderedPageBreak/>
        <w:drawing>
          <wp:inline distT="0" distB="0" distL="0" distR="0" wp14:anchorId="0DCCA836" wp14:editId="3203DF1E">
            <wp:extent cx="4275455" cy="197739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5455" cy="1977390"/>
                    </a:xfrm>
                    <a:prstGeom prst="rect">
                      <a:avLst/>
                    </a:prstGeom>
                    <a:noFill/>
                    <a:ln>
                      <a:noFill/>
                    </a:ln>
                  </pic:spPr>
                </pic:pic>
              </a:graphicData>
            </a:graphic>
          </wp:inline>
        </w:drawing>
      </w:r>
    </w:p>
    <w:p w14:paraId="69F4C5E9" w14:textId="77777777" w:rsidR="00F4602E" w:rsidRPr="00F4602E" w:rsidRDefault="00F4602E" w:rsidP="00F4602E">
      <w:pPr>
        <w:pStyle w:val="a7"/>
        <w:jc w:val="center"/>
        <w:rPr>
          <w:rFonts w:ascii="Times New Roman" w:eastAsia="宋体" w:hAnsi="Times New Roman"/>
        </w:rPr>
      </w:pPr>
      <w:bookmarkStart w:id="26" w:name="_Toc406921736"/>
      <w:r w:rsidRPr="00F4602E">
        <w:rPr>
          <w:rFonts w:ascii="Times New Roman" w:eastAsia="宋体" w:hAnsi="Times New Roman" w:hint="eastAsia"/>
        </w:rPr>
        <w:t>图</w:t>
      </w:r>
      <w:r>
        <w:rPr>
          <w:rFonts w:ascii="Times New Roman" w:eastAsia="宋体" w:hAnsi="Times New Roman" w:hint="eastAsia"/>
        </w:rPr>
        <w:t xml:space="preserve">10  </w:t>
      </w:r>
      <w:r w:rsidRPr="00F4602E">
        <w:rPr>
          <w:rFonts w:ascii="Times New Roman" w:eastAsia="宋体" w:hAnsi="Times New Roman" w:hint="eastAsia"/>
        </w:rPr>
        <w:t>上升与下降模式实验数据图</w:t>
      </w:r>
      <w:bookmarkEnd w:id="26"/>
    </w:p>
    <w:p w14:paraId="6E5977B9" w14:textId="77777777" w:rsidR="00F4602E" w:rsidRDefault="00F4602E" w:rsidP="00F4602E">
      <w:pPr>
        <w:widowControl/>
        <w:ind w:firstLineChars="200" w:firstLine="372"/>
        <w:jc w:val="left"/>
        <w:rPr>
          <w:szCs w:val="21"/>
        </w:rPr>
      </w:pPr>
      <w:r w:rsidRPr="00C4232A">
        <w:rPr>
          <w:rFonts w:hint="eastAsia"/>
          <w:szCs w:val="21"/>
        </w:rPr>
        <w:t>图</w:t>
      </w:r>
      <w:r>
        <w:rPr>
          <w:rFonts w:hint="eastAsia"/>
          <w:szCs w:val="21"/>
        </w:rPr>
        <w:t>11</w:t>
      </w:r>
      <w:r w:rsidRPr="00C4232A">
        <w:rPr>
          <w:rFonts w:hint="eastAsia"/>
          <w:szCs w:val="21"/>
        </w:rPr>
        <w:t>反映的是正常与异常模式挖掘算法针对表</w:t>
      </w:r>
      <w:r>
        <w:rPr>
          <w:rFonts w:hint="eastAsia"/>
          <w:szCs w:val="21"/>
        </w:rPr>
        <w:t>4</w:t>
      </w:r>
      <w:r w:rsidRPr="00C4232A">
        <w:rPr>
          <w:rFonts w:hint="eastAsia"/>
          <w:szCs w:val="21"/>
        </w:rPr>
        <w:t>的数据挖掘出的两个规则集合</w:t>
      </w:r>
      <w:r w:rsidR="00AC0050">
        <w:rPr>
          <w:rFonts w:hint="eastAsia"/>
          <w:szCs w:val="21"/>
        </w:rPr>
        <w:t>.</w:t>
      </w:r>
      <w:r w:rsidRPr="00C4232A">
        <w:rPr>
          <w:rFonts w:hint="eastAsia"/>
          <w:szCs w:val="21"/>
        </w:rPr>
        <w:t>图</w:t>
      </w:r>
      <w:r>
        <w:rPr>
          <w:rFonts w:hint="eastAsia"/>
          <w:szCs w:val="21"/>
        </w:rPr>
        <w:t>11</w:t>
      </w:r>
      <w:r w:rsidRPr="00C4232A">
        <w:rPr>
          <w:rFonts w:hint="eastAsia"/>
          <w:szCs w:val="21"/>
        </w:rPr>
        <w:t>（左）代表正常</w:t>
      </w:r>
      <w:r>
        <w:rPr>
          <w:rFonts w:hint="eastAsia"/>
          <w:szCs w:val="21"/>
        </w:rPr>
        <w:t>规则</w:t>
      </w:r>
      <w:r w:rsidRPr="00C4232A">
        <w:rPr>
          <w:rFonts w:hint="eastAsia"/>
          <w:szCs w:val="21"/>
        </w:rPr>
        <w:t>集合</w:t>
      </w:r>
      <w:r w:rsidR="00AC0050">
        <w:rPr>
          <w:rFonts w:hint="eastAsia"/>
          <w:szCs w:val="21"/>
        </w:rPr>
        <w:t>,</w:t>
      </w:r>
      <w:r w:rsidRPr="00C4232A">
        <w:rPr>
          <w:rFonts w:hint="eastAsia"/>
          <w:szCs w:val="21"/>
        </w:rPr>
        <w:t>图</w:t>
      </w:r>
      <w:r>
        <w:rPr>
          <w:szCs w:val="21"/>
        </w:rPr>
        <w:t>1</w:t>
      </w:r>
      <w:r>
        <w:rPr>
          <w:rFonts w:hint="eastAsia"/>
          <w:szCs w:val="21"/>
        </w:rPr>
        <w:t>1</w:t>
      </w:r>
      <w:r w:rsidRPr="00C4232A">
        <w:rPr>
          <w:rFonts w:hint="eastAsia"/>
          <w:szCs w:val="21"/>
        </w:rPr>
        <w:t>（右）代表的是异常规则集合</w:t>
      </w:r>
      <w:r w:rsidR="00AC0050">
        <w:rPr>
          <w:rFonts w:hint="eastAsia"/>
          <w:szCs w:val="21"/>
        </w:rPr>
        <w:t>.</w:t>
      </w:r>
      <w:r>
        <w:rPr>
          <w:rFonts w:hint="eastAsia"/>
          <w:szCs w:val="21"/>
        </w:rPr>
        <w:t>通过分析正常模式对应的规则集合可以看出处于不同成绩等级的大部分学生成绩都出现了上升</w:t>
      </w:r>
      <w:r w:rsidR="00AC0050">
        <w:rPr>
          <w:rFonts w:hint="eastAsia"/>
          <w:szCs w:val="21"/>
        </w:rPr>
        <w:t>,</w:t>
      </w:r>
      <w:r>
        <w:rPr>
          <w:rFonts w:hint="eastAsia"/>
          <w:szCs w:val="21"/>
        </w:rPr>
        <w:t>并且针对</w:t>
      </w:r>
      <w:r>
        <w:rPr>
          <w:rFonts w:hint="eastAsia"/>
          <w:szCs w:val="21"/>
        </w:rPr>
        <w:t>B</w:t>
      </w:r>
      <w:r w:rsidR="00AC0050">
        <w:rPr>
          <w:rFonts w:hint="eastAsia"/>
          <w:szCs w:val="21"/>
        </w:rPr>
        <w:t>,</w:t>
      </w:r>
      <w:r>
        <w:rPr>
          <w:rFonts w:hint="eastAsia"/>
          <w:szCs w:val="21"/>
        </w:rPr>
        <w:t>C</w:t>
      </w:r>
      <w:r>
        <w:rPr>
          <w:rFonts w:hint="eastAsia"/>
          <w:szCs w:val="21"/>
        </w:rPr>
        <w:t>两个等级来说上升的普遍范围在</w:t>
      </w:r>
      <w:r>
        <w:rPr>
          <w:rFonts w:hint="eastAsia"/>
          <w:szCs w:val="21"/>
        </w:rPr>
        <w:t>0</w:t>
      </w:r>
      <w:r>
        <w:rPr>
          <w:rFonts w:hint="eastAsia"/>
          <w:szCs w:val="21"/>
        </w:rPr>
        <w:t>到</w:t>
      </w:r>
      <w:r>
        <w:rPr>
          <w:rFonts w:hint="eastAsia"/>
          <w:szCs w:val="21"/>
        </w:rPr>
        <w:t>1</w:t>
      </w:r>
      <w:r>
        <w:rPr>
          <w:rFonts w:hint="eastAsia"/>
          <w:szCs w:val="21"/>
        </w:rPr>
        <w:t>个等级</w:t>
      </w:r>
      <w:r w:rsidR="00AC0050">
        <w:rPr>
          <w:rFonts w:hint="eastAsia"/>
          <w:szCs w:val="21"/>
        </w:rPr>
        <w:t>,</w:t>
      </w:r>
      <w:r>
        <w:rPr>
          <w:rFonts w:hint="eastAsia"/>
          <w:szCs w:val="21"/>
        </w:rPr>
        <w:t>而分析异常模式规则集合可以看出相对于正常模式中的规则</w:t>
      </w:r>
      <w:r w:rsidR="00AC0050">
        <w:rPr>
          <w:rFonts w:hint="eastAsia"/>
          <w:szCs w:val="21"/>
        </w:rPr>
        <w:t>,</w:t>
      </w:r>
      <w:r>
        <w:rPr>
          <w:rFonts w:hint="eastAsia"/>
          <w:szCs w:val="21"/>
        </w:rPr>
        <w:t>异常规则中的规则或者是下降的</w:t>
      </w:r>
      <w:r w:rsidR="00AC0050">
        <w:rPr>
          <w:rFonts w:hint="eastAsia"/>
          <w:szCs w:val="21"/>
        </w:rPr>
        <w:t>,</w:t>
      </w:r>
      <w:r>
        <w:rPr>
          <w:rFonts w:hint="eastAsia"/>
          <w:szCs w:val="21"/>
        </w:rPr>
        <w:t>或者是上升幅度过大的</w:t>
      </w:r>
      <w:r w:rsidR="00AC0050">
        <w:rPr>
          <w:rFonts w:hint="eastAsia"/>
          <w:szCs w:val="21"/>
        </w:rPr>
        <w:t>,</w:t>
      </w:r>
      <w:r>
        <w:rPr>
          <w:rFonts w:hint="eastAsia"/>
          <w:szCs w:val="21"/>
        </w:rPr>
        <w:t>而这些规则为以后分析相应成绩等级下的学生的行为提供了依据</w:t>
      </w:r>
      <w:r w:rsidR="00AC0050">
        <w:rPr>
          <w:rFonts w:hint="eastAsia"/>
          <w:szCs w:val="21"/>
        </w:rPr>
        <w:t>,</w:t>
      </w:r>
      <w:r>
        <w:rPr>
          <w:rFonts w:hint="eastAsia"/>
          <w:szCs w:val="21"/>
        </w:rPr>
        <w:t>并且从通过挖掘的两种模式对应的学生的数量可以看出两门课程存在较强的关联性</w:t>
      </w:r>
      <w:r w:rsidR="00AC0050">
        <w:rPr>
          <w:rFonts w:hint="eastAsia"/>
          <w:szCs w:val="21"/>
        </w:rPr>
        <w:t>.</w:t>
      </w:r>
    </w:p>
    <w:p w14:paraId="7952EC9D" w14:textId="41B3FD88" w:rsidR="00F4602E" w:rsidRDefault="00C430D0" w:rsidP="00F4602E">
      <w:pPr>
        <w:ind w:firstLineChars="150" w:firstLine="279"/>
        <w:jc w:val="center"/>
      </w:pPr>
      <w:r w:rsidRPr="00075EA7">
        <w:rPr>
          <w:noProof/>
        </w:rPr>
        <w:drawing>
          <wp:inline distT="0" distB="0" distL="0" distR="0" wp14:anchorId="7F5DD02B" wp14:editId="4445B816">
            <wp:extent cx="4291965" cy="1977390"/>
            <wp:effectExtent l="0" t="0" r="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1965" cy="1977390"/>
                    </a:xfrm>
                    <a:prstGeom prst="rect">
                      <a:avLst/>
                    </a:prstGeom>
                    <a:noFill/>
                    <a:ln>
                      <a:noFill/>
                    </a:ln>
                  </pic:spPr>
                </pic:pic>
              </a:graphicData>
            </a:graphic>
          </wp:inline>
        </w:drawing>
      </w:r>
    </w:p>
    <w:p w14:paraId="7D4C3F56" w14:textId="77777777" w:rsidR="00F4602E" w:rsidRPr="00F4602E" w:rsidRDefault="00F4602E" w:rsidP="00F4602E">
      <w:pPr>
        <w:pStyle w:val="a7"/>
        <w:jc w:val="center"/>
        <w:rPr>
          <w:rFonts w:ascii="Times New Roman" w:eastAsia="宋体" w:hAnsi="Times New Roman"/>
        </w:rPr>
      </w:pPr>
      <w:bookmarkStart w:id="27" w:name="_Toc406921737"/>
      <w:r w:rsidRPr="00F4602E">
        <w:rPr>
          <w:rFonts w:ascii="Times New Roman" w:eastAsia="宋体" w:hAnsi="Times New Roman" w:hint="eastAsia"/>
        </w:rPr>
        <w:t>图</w:t>
      </w:r>
      <w:r>
        <w:rPr>
          <w:rFonts w:ascii="Times New Roman" w:eastAsia="宋体" w:hAnsi="Times New Roman" w:hint="eastAsia"/>
        </w:rPr>
        <w:t xml:space="preserve">11  </w:t>
      </w:r>
      <w:r w:rsidRPr="00F4602E">
        <w:rPr>
          <w:rFonts w:ascii="Times New Roman" w:eastAsia="宋体" w:hAnsi="Times New Roman" w:hint="eastAsia"/>
        </w:rPr>
        <w:t>正常与异常模式实验数据图</w:t>
      </w:r>
      <w:bookmarkEnd w:id="27"/>
    </w:p>
    <w:p w14:paraId="7126D3A1" w14:textId="77777777" w:rsidR="00F4602E" w:rsidRDefault="00F4602E" w:rsidP="00F4602E">
      <w:pPr>
        <w:pStyle w:val="2"/>
        <w:spacing w:before="71" w:after="71"/>
        <w:rPr>
          <w:rFonts w:hint="eastAsia"/>
        </w:rPr>
      </w:pPr>
      <w:r>
        <w:t>实验二</w:t>
      </w:r>
      <w:r w:rsidR="00CA6EBD">
        <w:rPr>
          <w:rFonts w:hint="eastAsia"/>
        </w:rPr>
        <w:t>:</w:t>
      </w:r>
      <w:r w:rsidRPr="00F4602E">
        <w:rPr>
          <w:rFonts w:hint="eastAsia"/>
        </w:rPr>
        <w:t>关联模式挖掘在课程相关度计算上的应用</w:t>
      </w:r>
    </w:p>
    <w:p w14:paraId="7991BE65" w14:textId="77777777" w:rsidR="00F4602E" w:rsidRDefault="00F4602E" w:rsidP="00F4602E">
      <w:pPr>
        <w:pStyle w:val="3"/>
        <w:rPr>
          <w:rFonts w:hint="eastAsia"/>
        </w:rPr>
      </w:pPr>
      <w:r>
        <w:t>实验方法</w:t>
      </w:r>
    </w:p>
    <w:p w14:paraId="67423315" w14:textId="77777777" w:rsidR="00F4602E" w:rsidRDefault="00F4602E" w:rsidP="00F4602E">
      <w:pPr>
        <w:widowControl/>
        <w:ind w:firstLineChars="200" w:firstLine="372"/>
        <w:jc w:val="left"/>
        <w:rPr>
          <w:szCs w:val="21"/>
        </w:rPr>
      </w:pPr>
      <w:r>
        <w:rPr>
          <w:rFonts w:hint="eastAsia"/>
          <w:szCs w:val="21"/>
        </w:rPr>
        <w:t>通过关联模式中正常与异常模式的挖掘</w:t>
      </w:r>
      <w:r w:rsidR="00AC0050">
        <w:rPr>
          <w:rFonts w:hint="eastAsia"/>
          <w:szCs w:val="21"/>
        </w:rPr>
        <w:t>,</w:t>
      </w:r>
      <w:r>
        <w:rPr>
          <w:rFonts w:hint="eastAsia"/>
          <w:szCs w:val="21"/>
        </w:rPr>
        <w:t>可以将规则集合</w:t>
      </w:r>
      <w:r w:rsidRPr="00735C87">
        <w:rPr>
          <w:rFonts w:hint="eastAsia"/>
          <w:szCs w:val="21"/>
        </w:rPr>
        <w:t>划分为异常规则集合以及正常规则集合</w:t>
      </w:r>
      <w:r w:rsidR="00AC0050">
        <w:rPr>
          <w:rFonts w:hint="eastAsia"/>
          <w:szCs w:val="21"/>
        </w:rPr>
        <w:t>,</w:t>
      </w:r>
      <w:r w:rsidRPr="00735C87">
        <w:rPr>
          <w:rFonts w:hint="eastAsia"/>
          <w:szCs w:val="21"/>
        </w:rPr>
        <w:t>如果异常规则</w:t>
      </w:r>
      <w:r>
        <w:rPr>
          <w:rFonts w:hint="eastAsia"/>
          <w:szCs w:val="21"/>
        </w:rPr>
        <w:t>集合</w:t>
      </w:r>
      <w:r w:rsidRPr="00735C87">
        <w:rPr>
          <w:rFonts w:hint="eastAsia"/>
          <w:szCs w:val="21"/>
        </w:rPr>
        <w:t>与正常规则</w:t>
      </w:r>
      <w:r>
        <w:rPr>
          <w:rFonts w:hint="eastAsia"/>
          <w:szCs w:val="21"/>
        </w:rPr>
        <w:t>集合对应的规则的支持度和比较接近</w:t>
      </w:r>
      <w:r w:rsidR="00AC0050">
        <w:rPr>
          <w:rFonts w:hint="eastAsia"/>
          <w:szCs w:val="21"/>
        </w:rPr>
        <w:t>,</w:t>
      </w:r>
      <w:r>
        <w:rPr>
          <w:rFonts w:hint="eastAsia"/>
          <w:szCs w:val="21"/>
        </w:rPr>
        <w:t>两事务的关联度低</w:t>
      </w:r>
      <w:r w:rsidR="00AC0050">
        <w:rPr>
          <w:rFonts w:hint="eastAsia"/>
          <w:szCs w:val="21"/>
        </w:rPr>
        <w:t>,</w:t>
      </w:r>
      <w:r>
        <w:rPr>
          <w:rFonts w:hint="eastAsia"/>
          <w:szCs w:val="21"/>
        </w:rPr>
        <w:t>相反关联度高</w:t>
      </w:r>
      <w:r w:rsidR="00AC0050">
        <w:rPr>
          <w:rFonts w:hint="eastAsia"/>
          <w:szCs w:val="21"/>
        </w:rPr>
        <w:t>.</w:t>
      </w:r>
    </w:p>
    <w:p w14:paraId="71AE9959" w14:textId="77777777" w:rsidR="00F4602E" w:rsidRPr="00D90BF2" w:rsidRDefault="00F4602E" w:rsidP="00F4602E">
      <w:pPr>
        <w:widowControl/>
        <w:ind w:firstLineChars="200" w:firstLine="372"/>
        <w:jc w:val="left"/>
        <w:rPr>
          <w:szCs w:val="21"/>
        </w:rPr>
      </w:pPr>
      <w:r>
        <w:rPr>
          <w:rFonts w:hint="eastAsia"/>
          <w:szCs w:val="21"/>
        </w:rPr>
        <w:t>本章利用以下方法计算事务间关联度</w:t>
      </w:r>
      <w:r w:rsidR="00AC0050">
        <w:rPr>
          <w:rFonts w:hint="eastAsia"/>
          <w:szCs w:val="21"/>
        </w:rPr>
        <w:t>,</w:t>
      </w:r>
      <w:r>
        <w:rPr>
          <w:rFonts w:hint="eastAsia"/>
          <w:szCs w:val="21"/>
        </w:rPr>
        <w:t>其中</w:t>
      </w:r>
      <w:r>
        <w:rPr>
          <w:rFonts w:hint="eastAsia"/>
        </w:rPr>
        <w:t>Sim</w:t>
      </w:r>
      <w:r>
        <w:rPr>
          <w:rFonts w:hint="eastAsia"/>
        </w:rPr>
        <w:t>为相关度</w:t>
      </w:r>
      <w:r w:rsidR="00AC0050">
        <w:rPr>
          <w:rFonts w:hint="eastAsia"/>
        </w:rPr>
        <w:t>,</w:t>
      </w:r>
      <w:r>
        <w:rPr>
          <w:rFonts w:hint="eastAsia"/>
        </w:rPr>
        <w:t>N</w:t>
      </w:r>
      <w:r>
        <w:rPr>
          <w:rFonts w:hint="eastAsia"/>
        </w:rPr>
        <w:t>对应的是正常规则集合</w:t>
      </w:r>
      <w:r w:rsidR="00AC0050">
        <w:rPr>
          <w:rFonts w:hint="eastAsia"/>
        </w:rPr>
        <w:t>,</w:t>
      </w:r>
      <w:r>
        <w:rPr>
          <w:rFonts w:hint="eastAsia"/>
        </w:rPr>
        <w:t>D</w:t>
      </w:r>
      <w:r>
        <w:rPr>
          <w:rFonts w:hint="eastAsia"/>
        </w:rPr>
        <w:t>对应是异常规则集合</w:t>
      </w:r>
      <w:r w:rsidR="00AC0050">
        <w:rPr>
          <w:rFonts w:hint="eastAsia"/>
        </w:rPr>
        <w:t>,</w:t>
      </w:r>
      <w:r>
        <w:rPr>
          <w:rFonts w:hint="eastAsia"/>
        </w:rPr>
        <w:t>Support</w:t>
      </w:r>
      <w:r>
        <w:rPr>
          <w:rFonts w:hint="eastAsia"/>
        </w:rPr>
        <w:t>对应规则集合中支持度和</w:t>
      </w:r>
      <w:r w:rsidR="00AC0050">
        <w:rPr>
          <w:rFonts w:hint="eastAsia"/>
        </w:rPr>
        <w:t>.</w:t>
      </w:r>
    </w:p>
    <w:p w14:paraId="523DDAAD" w14:textId="77777777" w:rsidR="00F4602E" w:rsidRDefault="00F4602E" w:rsidP="00625EE1">
      <w:pPr>
        <w:widowControl/>
        <w:tabs>
          <w:tab w:val="left" w:pos="7655"/>
        </w:tabs>
        <w:ind w:firstLineChars="200" w:firstLine="372"/>
        <w:jc w:val="left"/>
      </w:pPr>
      <w:r>
        <w:rPr>
          <w:rFonts w:hint="eastAsia"/>
        </w:rPr>
        <w:t>1</w:t>
      </w:r>
      <w:r>
        <w:rPr>
          <w:rFonts w:hint="eastAsia"/>
        </w:rPr>
        <w:t>．当</w:t>
      </w:r>
      <w:r w:rsidR="00421CAD" w:rsidRPr="00B2045B">
        <w:rPr>
          <w:position w:val="-8"/>
        </w:rPr>
        <w:object w:dxaOrig="2180" w:dyaOrig="260" w14:anchorId="4D07F66F">
          <v:shape id="_x0000_i1040" type="#_x0000_t75" style="width:108.95pt;height:12.95pt" o:ole="">
            <v:imagedata r:id="rId34" o:title=""/>
          </v:shape>
          <o:OLEObject Type="Embed" ProgID="Equation.3" ShapeID="_x0000_i1040" DrawAspect="Content" ObjectID="_1534010377" r:id="rId35"/>
        </w:object>
      </w:r>
      <w:r>
        <w:rPr>
          <w:rFonts w:hint="eastAsia"/>
        </w:rPr>
        <w:t>时</w:t>
      </w:r>
      <w:r w:rsidR="00AC0050">
        <w:rPr>
          <w:rFonts w:hint="eastAsia"/>
        </w:rPr>
        <w:t>,</w:t>
      </w:r>
      <w:commentRangeStart w:id="28"/>
      <w:r w:rsidR="008D2BD8" w:rsidRPr="00B2045B">
        <w:rPr>
          <w:position w:val="-4"/>
        </w:rPr>
        <w:object w:dxaOrig="920" w:dyaOrig="260" w14:anchorId="4585E10E">
          <v:shape id="_x0000_i1041" type="#_x0000_t75" style="width:46.05pt;height:12.95pt" o:ole="">
            <v:imagedata r:id="rId36" o:title=""/>
          </v:shape>
          <o:OLEObject Type="Embed" ProgID="Equation.3" ShapeID="_x0000_i1041" DrawAspect="Content" ObjectID="_1534010378" r:id="rId37"/>
        </w:object>
      </w:r>
      <w:commentRangeEnd w:id="28"/>
      <w:r w:rsidR="00421CAD">
        <w:rPr>
          <w:rStyle w:val="afffd"/>
        </w:rPr>
        <w:commentReference w:id="28"/>
      </w:r>
      <w:r w:rsidR="00AC0050">
        <w:rPr>
          <w:rFonts w:hint="eastAsia"/>
        </w:rPr>
        <w:t>.</w:t>
      </w:r>
      <w:r w:rsidR="00625EE1">
        <w:rPr>
          <w:rFonts w:hint="eastAsia"/>
        </w:rPr>
        <w:tab/>
      </w:r>
    </w:p>
    <w:p w14:paraId="29FAF5B1" w14:textId="77777777" w:rsidR="00F4602E" w:rsidRDefault="00F4602E" w:rsidP="00F4602E">
      <w:pPr>
        <w:widowControl/>
        <w:ind w:firstLineChars="200" w:firstLine="372"/>
        <w:jc w:val="left"/>
      </w:pPr>
      <w:r>
        <w:rPr>
          <w:rFonts w:hint="eastAsia"/>
        </w:rPr>
        <w:lastRenderedPageBreak/>
        <w:t>2</w:t>
      </w:r>
      <w:r>
        <w:rPr>
          <w:rFonts w:hint="eastAsia"/>
        </w:rPr>
        <w:t>．当</w:t>
      </w:r>
      <w:r w:rsidR="00B2045B" w:rsidRPr="00B2045B">
        <w:rPr>
          <w:position w:val="-8"/>
        </w:rPr>
        <w:object w:dxaOrig="3060" w:dyaOrig="320" w14:anchorId="3C17C308">
          <v:shape id="_x0000_i1042" type="#_x0000_t75" style="width:153.1pt;height:16.2pt" o:ole="">
            <v:imagedata r:id="rId38" o:title=""/>
          </v:shape>
          <o:OLEObject Type="Embed" ProgID="Equation.3" ShapeID="_x0000_i1042" DrawAspect="Content" ObjectID="_1534010379" r:id="rId39"/>
        </w:object>
      </w:r>
      <w:r>
        <w:rPr>
          <w:rFonts w:hint="eastAsia"/>
        </w:rPr>
        <w:t>时</w:t>
      </w:r>
      <w:r w:rsidR="00AC0050">
        <w:rPr>
          <w:rFonts w:hint="eastAsia"/>
        </w:rPr>
        <w:t>,</w:t>
      </w:r>
      <w:r>
        <w:rPr>
          <w:rFonts w:hint="eastAsia"/>
        </w:rPr>
        <w:t>利用公式</w:t>
      </w:r>
      <w:r>
        <w:rPr>
          <w:rFonts w:hint="eastAsia"/>
        </w:rPr>
        <w:t>1</w:t>
      </w:r>
      <w:r>
        <w:rPr>
          <w:rFonts w:hint="eastAsia"/>
        </w:rPr>
        <w:t>计算关联度</w:t>
      </w:r>
      <w:r w:rsidR="00AC0050">
        <w:rPr>
          <w:rFonts w:hint="eastAsia"/>
        </w:rPr>
        <w:t>,</w:t>
      </w:r>
      <w:r>
        <w:rPr>
          <w:rFonts w:hint="eastAsia"/>
        </w:rPr>
        <w:t>Sim</w:t>
      </w:r>
      <w:r>
        <w:rPr>
          <w:rFonts w:hint="eastAsia"/>
        </w:rPr>
        <w:t>值越小对应的关联度越小</w:t>
      </w:r>
      <w:r w:rsidR="00AC0050">
        <w:rPr>
          <w:rFonts w:hint="eastAsia"/>
        </w:rPr>
        <w:t>,</w:t>
      </w:r>
      <w:r>
        <w:rPr>
          <w:rFonts w:hint="eastAsia"/>
        </w:rPr>
        <w:t>Sim</w:t>
      </w:r>
      <w:r>
        <w:rPr>
          <w:rFonts w:hint="eastAsia"/>
        </w:rPr>
        <w:t>值越大对应的关联度越大</w:t>
      </w:r>
      <w:r w:rsidR="00AC0050">
        <w:rPr>
          <w:rFonts w:hint="eastAsia"/>
        </w:rPr>
        <w:t>.</w:t>
      </w:r>
    </w:p>
    <w:p w14:paraId="1BB04EC9" w14:textId="31D042F7" w:rsidR="00F4602E" w:rsidRPr="00E267AA" w:rsidRDefault="00B2045B" w:rsidP="00625EE1">
      <w:pPr>
        <w:tabs>
          <w:tab w:val="left" w:pos="3063"/>
          <w:tab w:val="left" w:pos="3119"/>
          <w:tab w:val="left" w:pos="3261"/>
          <w:tab w:val="left" w:pos="5103"/>
          <w:tab w:val="left" w:pos="6379"/>
          <w:tab w:val="left" w:pos="7513"/>
          <w:tab w:val="left" w:pos="7893"/>
          <w:tab w:val="left" w:pos="8080"/>
        </w:tabs>
        <w:ind w:right="372" w:firstLineChars="50" w:firstLine="93"/>
        <w:jc w:val="left"/>
      </w:pPr>
      <w:r w:rsidRPr="00B2045B">
        <w:fldChar w:fldCharType="begin"/>
      </w:r>
      <w:r w:rsidRPr="00B2045B">
        <w:instrText xml:space="preserve"> QUOTE </w:instrText>
      </w:r>
      <m:oMath>
        <m:r>
          <m:rPr>
            <m:sty m:val="p"/>
          </m:rPr>
          <w:rPr>
            <w:rFonts w:ascii="Cambria Math" w:hAnsi="Cambria Math"/>
          </w:rPr>
          <m:t>Sim=1-</m:t>
        </m:r>
        <m:f>
          <m:fPr>
            <m:ctrlPr>
              <w:rPr>
                <w:rFonts w:ascii="Cambria Math" w:hAnsi="Cambria Math"/>
              </w:rPr>
            </m:ctrlPr>
          </m:fPr>
          <m:num>
            <m:r>
              <m:rPr>
                <m:sty m:val="p"/>
              </m:rPr>
              <w:rPr>
                <w:rFonts w:ascii="Cambria Math" w:hAnsi="Cambria Math"/>
              </w:rPr>
              <m:t>Support(D)</m:t>
            </m:r>
          </m:num>
          <m:den>
            <m:r>
              <m:rPr>
                <m:sty m:val="p"/>
              </m:rPr>
              <w:rPr>
                <w:rFonts w:ascii="Cambria Math" w:hAnsi="Cambria Math"/>
              </w:rPr>
              <m:t>Support</m:t>
            </m:r>
            <m:d>
              <m:dPr>
                <m:ctrlPr>
                  <w:rPr>
                    <w:rFonts w:ascii="Cambria Math" w:hAnsi="Cambria Math"/>
                  </w:rPr>
                </m:ctrlPr>
              </m:dPr>
              <m:e>
                <m:r>
                  <m:rPr>
                    <m:sty m:val="p"/>
                  </m:rPr>
                  <w:rPr>
                    <w:rFonts w:ascii="Cambria Math" w:hAnsi="Cambria Math"/>
                  </w:rPr>
                  <m:t>N</m:t>
                </m:r>
              </m:e>
            </m:d>
          </m:den>
        </m:f>
        <m:r>
          <m:rPr>
            <m:sty m:val="p"/>
          </m:rPr>
          <w:rPr>
            <w:rFonts w:ascii="Cambria Math" w:hAnsi="Cambria Math"/>
          </w:rPr>
          <m:t xml:space="preserve">                                                      </m:t>
        </m:r>
      </m:oMath>
      <w:r w:rsidRPr="00B2045B">
        <w:instrText xml:space="preserve"> </w:instrText>
      </w:r>
      <w:r w:rsidRPr="00B2045B">
        <w:fldChar w:fldCharType="separate"/>
      </w:r>
      <w:r w:rsidRPr="00B2045B">
        <w:fldChar w:fldCharType="end"/>
      </w:r>
      <w:r w:rsidR="00625EE1">
        <w:rPr>
          <w:rFonts w:hint="eastAsia"/>
        </w:rPr>
        <w:tab/>
      </w:r>
      <w:r w:rsidR="00472F60" w:rsidRPr="00472F60">
        <w:fldChar w:fldCharType="begin"/>
      </w:r>
      <w:r w:rsidR="00472F60" w:rsidRPr="00472F60">
        <w:instrText xml:space="preserve"> QUOTE </w:instrText>
      </w:r>
      <m:oMath>
        <m:r>
          <m:rPr>
            <m:sty m:val="p"/>
          </m:rPr>
          <w:rPr>
            <w:rFonts w:ascii="Cambria Math" w:hAnsi="Cambria Math"/>
          </w:rPr>
          <m:t>Sim=1-</m:t>
        </m:r>
        <m:f>
          <m:fPr>
            <m:ctrlPr>
              <w:rPr>
                <w:rFonts w:ascii="Cambria Math" w:hAnsi="Cambria Math"/>
              </w:rPr>
            </m:ctrlPr>
          </m:fPr>
          <m:num>
            <m:r>
              <m:rPr>
                <m:sty m:val="p"/>
              </m:rPr>
              <w:rPr>
                <w:rFonts w:ascii="Cambria Math" w:hAnsi="Cambria Math"/>
              </w:rPr>
              <m:t>Support(D)</m:t>
            </m:r>
          </m:num>
          <m:den>
            <m:r>
              <m:rPr>
                <m:sty m:val="p"/>
              </m:rPr>
              <w:rPr>
                <w:rFonts w:ascii="Cambria Math" w:hAnsi="Cambria Math"/>
              </w:rPr>
              <m:t>Support</m:t>
            </m:r>
            <m:d>
              <m:dPr>
                <m:ctrlPr>
                  <w:rPr>
                    <w:rFonts w:ascii="Cambria Math" w:hAnsi="Cambria Math"/>
                  </w:rPr>
                </m:ctrlPr>
              </m:dPr>
              <m:e>
                <m:r>
                  <m:rPr>
                    <m:sty m:val="p"/>
                  </m:rPr>
                  <w:rPr>
                    <w:rFonts w:ascii="Cambria Math" w:hAnsi="Cambria Math"/>
                  </w:rPr>
                  <m:t>N</m:t>
                </m:r>
              </m:e>
            </m:d>
          </m:den>
        </m:f>
        <m:r>
          <m:rPr>
            <m:sty m:val="p"/>
          </m:rPr>
          <w:rPr>
            <w:rFonts w:ascii="Cambria Math" w:hAnsi="Cambria Math"/>
          </w:rPr>
          <m:t xml:space="preserve">                                                      </m:t>
        </m:r>
      </m:oMath>
      <w:r w:rsidR="00472F60" w:rsidRPr="00472F60">
        <w:instrText xml:space="preserve"> </w:instrText>
      </w:r>
      <w:r w:rsidR="00472F60" w:rsidRPr="00472F60">
        <w:fldChar w:fldCharType="separate"/>
      </w:r>
      <w:r w:rsidR="00472F60" w:rsidRPr="00472F60">
        <w:fldChar w:fldCharType="end"/>
      </w:r>
      <w:r w:rsidR="00865945" w:rsidRPr="00865945">
        <w:fldChar w:fldCharType="begin"/>
      </w:r>
      <w:r w:rsidR="00865945" w:rsidRPr="00865945">
        <w:instrText xml:space="preserve"> QUOTE </w:instrText>
      </w:r>
      <m:oMath>
        <m:r>
          <m:rPr>
            <m:sty m:val="p"/>
          </m:rPr>
          <w:rPr>
            <w:rFonts w:ascii="Cambria Math" w:hAnsi="Cambria Math"/>
          </w:rPr>
          <m:t>Sim=1-</m:t>
        </m:r>
        <m:f>
          <m:fPr>
            <m:ctrlPr>
              <w:rPr>
                <w:rFonts w:ascii="Cambria Math" w:hAnsi="Cambria Math"/>
              </w:rPr>
            </m:ctrlPr>
          </m:fPr>
          <m:num>
            <m:r>
              <m:rPr>
                <m:sty m:val="p"/>
              </m:rPr>
              <w:rPr>
                <w:rFonts w:ascii="Cambria Math" w:hAnsi="Cambria Math"/>
              </w:rPr>
              <m:t>Support(D)</m:t>
            </m:r>
          </m:num>
          <m:den>
            <m:r>
              <m:rPr>
                <m:sty m:val="p"/>
              </m:rPr>
              <w:rPr>
                <w:rFonts w:ascii="Cambria Math" w:hAnsi="Cambria Math"/>
              </w:rPr>
              <m:t>Support</m:t>
            </m:r>
            <m:d>
              <m:dPr>
                <m:ctrlPr>
                  <w:rPr>
                    <w:rFonts w:ascii="Cambria Math" w:hAnsi="Cambria Math"/>
                  </w:rPr>
                </m:ctrlPr>
              </m:dPr>
              <m:e>
                <m:r>
                  <m:rPr>
                    <m:sty m:val="p"/>
                  </m:rPr>
                  <w:rPr>
                    <w:rFonts w:ascii="Cambria Math" w:hAnsi="Cambria Math"/>
                  </w:rPr>
                  <m:t>N</m:t>
                </m:r>
              </m:e>
            </m:d>
          </m:den>
        </m:f>
        <m:r>
          <m:rPr>
            <m:sty m:val="p"/>
          </m:rPr>
          <w:rPr>
            <w:rFonts w:ascii="Cambria Math" w:hAnsi="Cambria Math"/>
          </w:rPr>
          <m:t xml:space="preserve">                                                      </m:t>
        </m:r>
      </m:oMath>
      <w:r w:rsidR="00865945" w:rsidRPr="00865945">
        <w:instrText xml:space="preserve"> </w:instrText>
      </w:r>
      <w:r w:rsidR="00865945" w:rsidRPr="00865945">
        <w:fldChar w:fldCharType="separate"/>
      </w:r>
      <w:r w:rsidR="00865945" w:rsidRPr="00865945">
        <w:fldChar w:fldCharType="end"/>
      </w:r>
      <w:r w:rsidR="00625EE1">
        <w:rPr>
          <w:rFonts w:hint="eastAsia"/>
        </w:rPr>
        <w:tab/>
      </w:r>
      <w:r w:rsidR="00625EE1">
        <w:rPr>
          <w:rFonts w:hint="eastAsia"/>
        </w:rPr>
        <w:tab/>
      </w:r>
      <w:r w:rsidR="0065145B" w:rsidRPr="00B2045B">
        <w:rPr>
          <w:position w:val="-26"/>
        </w:rPr>
        <w:object w:dxaOrig="2560" w:dyaOrig="660" w14:anchorId="7DC9D147">
          <v:shape id="_x0000_i1043" type="#_x0000_t75" style="width:127.8pt;height:33.1pt" o:ole="">
            <v:imagedata r:id="rId40" o:title=""/>
          </v:shape>
          <o:OLEObject Type="Embed" ProgID="Equation.3" ShapeID="_x0000_i1043" DrawAspect="Content" ObjectID="_1534010380" r:id="rId41"/>
        </w:object>
      </w:r>
      <w:r w:rsidR="00865945" w:rsidRPr="00865945">
        <w:fldChar w:fldCharType="begin"/>
      </w:r>
      <w:r w:rsidR="00865945" w:rsidRPr="00865945">
        <w:instrText xml:space="preserve"> QUOTE </w:instrText>
      </w:r>
      <m:oMath>
        <m:r>
          <m:rPr>
            <m:sty m:val="p"/>
          </m:rPr>
          <w:rPr>
            <w:rFonts w:ascii="Cambria Math" w:hAnsi="Cambria Math"/>
          </w:rPr>
          <m:t>Sim=1-</m:t>
        </m:r>
        <m:f>
          <m:fPr>
            <m:ctrlPr>
              <w:rPr>
                <w:rFonts w:ascii="Cambria Math" w:hAnsi="Cambria Math"/>
              </w:rPr>
            </m:ctrlPr>
          </m:fPr>
          <m:num>
            <m:r>
              <m:rPr>
                <m:sty m:val="p"/>
              </m:rPr>
              <w:rPr>
                <w:rFonts w:ascii="Cambria Math" w:hAnsi="Cambria Math"/>
              </w:rPr>
              <m:t>Support(D)</m:t>
            </m:r>
          </m:num>
          <m:den>
            <m:r>
              <m:rPr>
                <m:sty m:val="p"/>
              </m:rPr>
              <w:rPr>
                <w:rFonts w:ascii="Cambria Math" w:hAnsi="Cambria Math"/>
              </w:rPr>
              <m:t>Support</m:t>
            </m:r>
            <m:d>
              <m:dPr>
                <m:ctrlPr>
                  <w:rPr>
                    <w:rFonts w:ascii="Cambria Math" w:hAnsi="Cambria Math"/>
                  </w:rPr>
                </m:ctrlPr>
              </m:dPr>
              <m:e>
                <m:r>
                  <m:rPr>
                    <m:sty m:val="p"/>
                  </m:rPr>
                  <w:rPr>
                    <w:rFonts w:ascii="Cambria Math" w:hAnsi="Cambria Math"/>
                  </w:rPr>
                  <m:t>N</m:t>
                </m:r>
              </m:e>
            </m:d>
          </m:den>
        </m:f>
        <m:r>
          <m:rPr>
            <m:sty m:val="p"/>
          </m:rPr>
          <w:rPr>
            <w:rFonts w:ascii="Cambria Math" w:hAnsi="Cambria Math"/>
          </w:rPr>
          <m:t xml:space="preserve">     </m:t>
        </m:r>
      </m:oMath>
      <w:r w:rsidR="00865945" w:rsidRPr="00865945">
        <w:instrText xml:space="preserve"> </w:instrText>
      </w:r>
      <w:r w:rsidR="00865945" w:rsidRPr="00865945">
        <w:fldChar w:fldCharType="separate"/>
      </w:r>
      <w:r w:rsidR="00865945" w:rsidRPr="00865945">
        <w:fldChar w:fldCharType="end"/>
      </w:r>
      <w:r w:rsidR="00625EE1">
        <w:rPr>
          <w:rFonts w:hint="eastAsia"/>
        </w:rPr>
        <w:tab/>
      </w:r>
      <w:r w:rsidR="00625EE1">
        <w:rPr>
          <w:rFonts w:hint="eastAsia"/>
        </w:rPr>
        <w:tab/>
      </w:r>
      <w:r w:rsidR="00625EE1">
        <w:rPr>
          <w:rFonts w:hint="eastAsia"/>
        </w:rPr>
        <w:tab/>
      </w:r>
      <w:r w:rsidR="00625EE1">
        <w:rPr>
          <w:rFonts w:hint="eastAsia"/>
        </w:rPr>
        <w:tab/>
      </w:r>
      <w:r w:rsidR="00F4602E" w:rsidRPr="00625EE1">
        <w:rPr>
          <w:sz w:val="24"/>
          <w:szCs w:val="24"/>
        </w:rPr>
        <w:fldChar w:fldCharType="begin"/>
      </w:r>
      <w:r w:rsidR="00F4602E" w:rsidRPr="00625EE1">
        <w:rPr>
          <w:sz w:val="24"/>
          <w:szCs w:val="24"/>
        </w:rPr>
        <w:instrText xml:space="preserve"> QUOTE </w:instrText>
      </w:r>
      <m:oMath>
        <m:r>
          <m:rPr>
            <m:sty m:val="p"/>
          </m:rPr>
          <w:rPr>
            <w:rFonts w:ascii="Cambria Math" w:hAnsi="Cambria Math"/>
          </w:rPr>
          <m:t>Sim=1-</m:t>
        </m:r>
        <m:f>
          <m:fPr>
            <m:ctrlPr>
              <w:rPr>
                <w:rFonts w:ascii="Cambria Math" w:hAnsi="Cambria Math"/>
              </w:rPr>
            </m:ctrlPr>
          </m:fPr>
          <m:num>
            <m:r>
              <m:rPr>
                <m:sty m:val="p"/>
              </m:rPr>
              <w:rPr>
                <w:rFonts w:ascii="Cambria Math" w:hAnsi="Cambria Math"/>
              </w:rPr>
              <m:t>Support(D)</m:t>
            </m:r>
          </m:num>
          <m:den>
            <m:r>
              <m:rPr>
                <m:sty m:val="p"/>
              </m:rPr>
              <w:rPr>
                <w:rFonts w:ascii="Cambria Math" w:hAnsi="Cambria Math"/>
              </w:rPr>
              <m:t>Support</m:t>
            </m:r>
            <m:d>
              <m:dPr>
                <m:ctrlPr>
                  <w:rPr>
                    <w:rFonts w:ascii="Cambria Math" w:hAnsi="Cambria Math"/>
                  </w:rPr>
                </m:ctrlPr>
              </m:dPr>
              <m:e>
                <m:r>
                  <m:rPr>
                    <m:sty m:val="p"/>
                  </m:rPr>
                  <w:rPr>
                    <w:rFonts w:ascii="Cambria Math" w:hAnsi="Cambria Math"/>
                  </w:rPr>
                  <m:t>N</m:t>
                </m:r>
              </m:e>
            </m:d>
          </m:den>
        </m:f>
      </m:oMath>
      <w:r w:rsidR="00F4602E" w:rsidRPr="00625EE1">
        <w:rPr>
          <w:sz w:val="24"/>
          <w:szCs w:val="24"/>
        </w:rPr>
        <w:instrText xml:space="preserve"> </w:instrText>
      </w:r>
      <w:r w:rsidR="00F4602E" w:rsidRPr="00625EE1">
        <w:rPr>
          <w:sz w:val="24"/>
          <w:szCs w:val="24"/>
        </w:rPr>
        <w:fldChar w:fldCharType="separate"/>
      </w:r>
      <w:r w:rsidR="00F4602E" w:rsidRPr="00625EE1">
        <w:rPr>
          <w:sz w:val="24"/>
          <w:szCs w:val="24"/>
        </w:rPr>
        <w:fldChar w:fldCharType="end"/>
      </w:r>
      <w:r w:rsidR="00F4602E" w:rsidRPr="00625EE1">
        <w:rPr>
          <w:rFonts w:hint="eastAsia"/>
          <w:sz w:val="24"/>
          <w:szCs w:val="24"/>
        </w:rPr>
        <w:t>(1)</w:t>
      </w:r>
    </w:p>
    <w:p w14:paraId="55CB336F" w14:textId="77777777" w:rsidR="00F4602E" w:rsidRPr="0010164B" w:rsidRDefault="00F4602E" w:rsidP="00F4602E">
      <w:pPr>
        <w:widowControl/>
        <w:ind w:firstLineChars="200" w:firstLine="372"/>
        <w:jc w:val="left"/>
        <w:rPr>
          <w:szCs w:val="21"/>
        </w:rPr>
      </w:pPr>
      <w:r w:rsidRPr="007542CB">
        <w:rPr>
          <w:rFonts w:hint="eastAsia"/>
          <w:szCs w:val="21"/>
        </w:rPr>
        <w:t>本实验中将关联模式挖掘算法</w:t>
      </w:r>
      <w:r>
        <w:rPr>
          <w:rFonts w:hint="eastAsia"/>
          <w:szCs w:val="21"/>
        </w:rPr>
        <w:t>以及关联度计算方法应用教学数据中</w:t>
      </w:r>
      <w:r w:rsidR="00AC0050">
        <w:rPr>
          <w:rFonts w:hint="eastAsia"/>
          <w:szCs w:val="21"/>
        </w:rPr>
        <w:t>,</w:t>
      </w:r>
      <w:r w:rsidRPr="007542CB">
        <w:rPr>
          <w:rFonts w:hint="eastAsia"/>
          <w:szCs w:val="21"/>
        </w:rPr>
        <w:t>计算</w:t>
      </w:r>
      <w:r>
        <w:rPr>
          <w:rFonts w:hint="eastAsia"/>
          <w:szCs w:val="21"/>
        </w:rPr>
        <w:t>40</w:t>
      </w:r>
      <w:r w:rsidRPr="007542CB">
        <w:rPr>
          <w:rFonts w:hint="eastAsia"/>
          <w:szCs w:val="21"/>
        </w:rPr>
        <w:t>门课程两两课程之间的</w:t>
      </w:r>
      <w:r>
        <w:rPr>
          <w:rFonts w:hint="eastAsia"/>
          <w:szCs w:val="21"/>
        </w:rPr>
        <w:t>关联度</w:t>
      </w:r>
      <w:r w:rsidR="00AC0050">
        <w:rPr>
          <w:rFonts w:hint="eastAsia"/>
          <w:szCs w:val="21"/>
        </w:rPr>
        <w:t>.</w:t>
      </w:r>
      <w:r w:rsidRPr="007542CB">
        <w:rPr>
          <w:rFonts w:hint="eastAsia"/>
          <w:szCs w:val="21"/>
        </w:rPr>
        <w:t>实验结果</w:t>
      </w:r>
      <w:r>
        <w:rPr>
          <w:rFonts w:hint="eastAsia"/>
          <w:szCs w:val="21"/>
        </w:rPr>
        <w:t>如表</w:t>
      </w:r>
      <w:r>
        <w:rPr>
          <w:rFonts w:hint="eastAsia"/>
          <w:szCs w:val="21"/>
        </w:rPr>
        <w:t>5</w:t>
      </w:r>
      <w:r w:rsidR="00AC0050">
        <w:rPr>
          <w:rFonts w:hint="eastAsia"/>
          <w:szCs w:val="21"/>
        </w:rPr>
        <w:t>,</w:t>
      </w:r>
      <w:r>
        <w:rPr>
          <w:rFonts w:hint="eastAsia"/>
          <w:szCs w:val="21"/>
        </w:rPr>
        <w:t>表中选取了部分课程进行演示</w:t>
      </w:r>
      <w:r w:rsidR="00AC0050">
        <w:rPr>
          <w:rFonts w:hint="eastAsia"/>
          <w:szCs w:val="21"/>
        </w:rPr>
        <w:t>,</w:t>
      </w:r>
      <w:r>
        <w:rPr>
          <w:rFonts w:hint="eastAsia"/>
          <w:szCs w:val="21"/>
        </w:rPr>
        <w:t>针对某一门课程本文将所有课程与该课程的关联度</w:t>
      </w:r>
      <w:r w:rsidRPr="007542CB">
        <w:rPr>
          <w:rFonts w:hint="eastAsia"/>
          <w:szCs w:val="21"/>
        </w:rPr>
        <w:t>排序后选择</w:t>
      </w:r>
      <w:r>
        <w:rPr>
          <w:rFonts w:hint="eastAsia"/>
          <w:szCs w:val="21"/>
        </w:rPr>
        <w:t>关联度最高的四门课程显示出来</w:t>
      </w:r>
      <w:r w:rsidR="00AC0050">
        <w:rPr>
          <w:rFonts w:hint="eastAsia"/>
          <w:szCs w:val="21"/>
        </w:rPr>
        <w:t>.</w:t>
      </w:r>
      <w:r>
        <w:rPr>
          <w:rFonts w:hint="eastAsia"/>
          <w:szCs w:val="21"/>
        </w:rPr>
        <w:t>并且</w:t>
      </w:r>
      <w:r w:rsidRPr="007542CB">
        <w:rPr>
          <w:rFonts w:hint="eastAsia"/>
          <w:szCs w:val="21"/>
        </w:rPr>
        <w:t>为了更清楚的展示将关联模式挖掘应用到</w:t>
      </w:r>
      <w:r>
        <w:rPr>
          <w:rFonts w:hint="eastAsia"/>
          <w:szCs w:val="21"/>
        </w:rPr>
        <w:t>计算</w:t>
      </w:r>
      <w:r w:rsidRPr="007542CB">
        <w:rPr>
          <w:rFonts w:hint="eastAsia"/>
          <w:szCs w:val="21"/>
        </w:rPr>
        <w:t>课程</w:t>
      </w:r>
      <w:r>
        <w:rPr>
          <w:rFonts w:hint="eastAsia"/>
          <w:szCs w:val="21"/>
        </w:rPr>
        <w:t>关联度上的结果</w:t>
      </w:r>
      <w:r w:rsidR="00AC0050">
        <w:rPr>
          <w:rFonts w:hint="eastAsia"/>
          <w:szCs w:val="21"/>
        </w:rPr>
        <w:t>,</w:t>
      </w:r>
      <w:r>
        <w:rPr>
          <w:rFonts w:hint="eastAsia"/>
          <w:szCs w:val="21"/>
        </w:rPr>
        <w:t>本实验</w:t>
      </w:r>
      <w:r w:rsidRPr="007542CB">
        <w:rPr>
          <w:rFonts w:hint="eastAsia"/>
          <w:szCs w:val="21"/>
        </w:rPr>
        <w:t>利用挖掘出的课程</w:t>
      </w:r>
      <w:r>
        <w:rPr>
          <w:rFonts w:hint="eastAsia"/>
          <w:szCs w:val="21"/>
        </w:rPr>
        <w:t>间的关联度</w:t>
      </w:r>
      <w:r w:rsidRPr="007542CB">
        <w:rPr>
          <w:rFonts w:hint="eastAsia"/>
          <w:szCs w:val="21"/>
        </w:rPr>
        <w:t>对课程数据进行层次聚类</w:t>
      </w:r>
      <w:r w:rsidR="00AC0050">
        <w:rPr>
          <w:rFonts w:hint="eastAsia"/>
          <w:szCs w:val="21"/>
        </w:rPr>
        <w:t>,</w:t>
      </w:r>
      <w:r>
        <w:rPr>
          <w:rFonts w:hint="eastAsia"/>
          <w:szCs w:val="21"/>
        </w:rPr>
        <w:t>层次聚类结果如图</w:t>
      </w:r>
      <w:bookmarkStart w:id="29" w:name="_Toc405213991"/>
      <w:bookmarkStart w:id="30" w:name="_Ref405315988"/>
      <w:r>
        <w:rPr>
          <w:rFonts w:hint="eastAsia"/>
          <w:szCs w:val="21"/>
        </w:rPr>
        <w:t>12</w:t>
      </w:r>
      <w:r w:rsidR="00AC0050">
        <w:rPr>
          <w:rFonts w:hint="eastAsia"/>
          <w:szCs w:val="21"/>
        </w:rPr>
        <w:t>.</w:t>
      </w:r>
    </w:p>
    <w:p w14:paraId="6F810EED" w14:textId="77777777" w:rsidR="00F4602E" w:rsidRPr="00F4602E" w:rsidRDefault="00F4602E" w:rsidP="00F4602E">
      <w:pPr>
        <w:pStyle w:val="a7"/>
        <w:jc w:val="center"/>
        <w:rPr>
          <w:rFonts w:ascii="Times New Roman" w:hAnsi="Times New Roman"/>
        </w:rPr>
      </w:pPr>
      <w:bookmarkStart w:id="31" w:name="_Toc406924413"/>
      <w:r w:rsidRPr="00F4602E">
        <w:rPr>
          <w:rFonts w:ascii="Times New Roman" w:hAnsi="Times New Roman" w:hint="eastAsia"/>
        </w:rPr>
        <w:t>表</w:t>
      </w:r>
      <w:r>
        <w:rPr>
          <w:rFonts w:ascii="Times New Roman" w:hAnsi="Times New Roman" w:hint="eastAsia"/>
        </w:rPr>
        <w:t xml:space="preserve">5  </w:t>
      </w:r>
      <w:r w:rsidRPr="00F4602E">
        <w:rPr>
          <w:rFonts w:ascii="Times New Roman" w:hAnsi="Times New Roman" w:hint="eastAsia"/>
        </w:rPr>
        <w:t>相关课程实验结果表</w:t>
      </w:r>
      <w:bookmarkEnd w:id="29"/>
      <w:bookmarkEnd w:id="30"/>
      <w:bookmarkEnd w:id="31"/>
    </w:p>
    <w:tbl>
      <w:tblPr>
        <w:tblW w:w="8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8"/>
        <w:gridCol w:w="1578"/>
        <w:gridCol w:w="5303"/>
      </w:tblGrid>
      <w:tr w:rsidR="00F4602E" w:rsidRPr="000309D8" w14:paraId="7A1848F5" w14:textId="77777777" w:rsidTr="00F4602E">
        <w:trPr>
          <w:trHeight w:hRule="exact" w:val="378"/>
          <w:jc w:val="center"/>
        </w:trPr>
        <w:tc>
          <w:tcPr>
            <w:tcW w:w="1148" w:type="dxa"/>
          </w:tcPr>
          <w:p w14:paraId="45267FA0" w14:textId="77777777" w:rsidR="00F4602E" w:rsidRPr="000309D8" w:rsidRDefault="00F4602E" w:rsidP="00F4602E">
            <w:pPr>
              <w:spacing w:before="120"/>
              <w:rPr>
                <w:szCs w:val="21"/>
              </w:rPr>
            </w:pPr>
            <w:r w:rsidRPr="000309D8">
              <w:rPr>
                <w:rFonts w:hint="eastAsia"/>
                <w:szCs w:val="21"/>
              </w:rPr>
              <w:t>课程编号</w:t>
            </w:r>
          </w:p>
        </w:tc>
        <w:tc>
          <w:tcPr>
            <w:tcW w:w="1578" w:type="dxa"/>
          </w:tcPr>
          <w:p w14:paraId="70FAFBC2" w14:textId="77777777" w:rsidR="00F4602E" w:rsidRPr="000309D8" w:rsidRDefault="00F4602E" w:rsidP="00F4602E">
            <w:pPr>
              <w:spacing w:before="120"/>
              <w:rPr>
                <w:szCs w:val="21"/>
              </w:rPr>
            </w:pPr>
            <w:r w:rsidRPr="000309D8">
              <w:rPr>
                <w:rFonts w:hint="eastAsia"/>
                <w:szCs w:val="21"/>
              </w:rPr>
              <w:t>课程名称</w:t>
            </w:r>
          </w:p>
        </w:tc>
        <w:tc>
          <w:tcPr>
            <w:tcW w:w="5303" w:type="dxa"/>
          </w:tcPr>
          <w:p w14:paraId="67992B20" w14:textId="77777777" w:rsidR="00F4602E" w:rsidRPr="000309D8" w:rsidRDefault="00F4602E" w:rsidP="00F4602E">
            <w:pPr>
              <w:spacing w:before="120"/>
              <w:rPr>
                <w:szCs w:val="21"/>
              </w:rPr>
            </w:pPr>
            <w:r w:rsidRPr="000309D8">
              <w:rPr>
                <w:rFonts w:hint="eastAsia"/>
                <w:szCs w:val="21"/>
              </w:rPr>
              <w:t>关联紧密的课程列表</w:t>
            </w:r>
          </w:p>
        </w:tc>
      </w:tr>
      <w:tr w:rsidR="00F4602E" w:rsidRPr="000309D8" w14:paraId="6E4F62C5" w14:textId="77777777" w:rsidTr="00F4602E">
        <w:trPr>
          <w:trHeight w:hRule="exact" w:val="378"/>
          <w:jc w:val="center"/>
        </w:trPr>
        <w:tc>
          <w:tcPr>
            <w:tcW w:w="1148" w:type="dxa"/>
          </w:tcPr>
          <w:p w14:paraId="10B3D325" w14:textId="77777777" w:rsidR="00F4602E" w:rsidRPr="000309D8" w:rsidRDefault="00F4602E" w:rsidP="00F4602E">
            <w:pPr>
              <w:spacing w:before="120"/>
              <w:rPr>
                <w:szCs w:val="21"/>
              </w:rPr>
            </w:pPr>
            <w:r w:rsidRPr="000309D8">
              <w:rPr>
                <w:rFonts w:hint="eastAsia"/>
                <w:szCs w:val="21"/>
              </w:rPr>
              <w:t>1</w:t>
            </w:r>
          </w:p>
        </w:tc>
        <w:tc>
          <w:tcPr>
            <w:tcW w:w="1578" w:type="dxa"/>
          </w:tcPr>
          <w:p w14:paraId="5DB7FAE5" w14:textId="77777777" w:rsidR="00F4602E" w:rsidRPr="000309D8" w:rsidRDefault="00F4602E" w:rsidP="00F4602E">
            <w:pPr>
              <w:spacing w:before="120"/>
              <w:rPr>
                <w:szCs w:val="21"/>
              </w:rPr>
            </w:pPr>
            <w:r w:rsidRPr="000309D8">
              <w:rPr>
                <w:rFonts w:hint="eastAsia"/>
                <w:szCs w:val="21"/>
              </w:rPr>
              <w:t>数学分析</w:t>
            </w:r>
            <w:r w:rsidRPr="000309D8">
              <w:rPr>
                <w:rFonts w:hint="eastAsia"/>
                <w:szCs w:val="21"/>
              </w:rPr>
              <w:t>1</w:t>
            </w:r>
          </w:p>
        </w:tc>
        <w:tc>
          <w:tcPr>
            <w:tcW w:w="5303" w:type="dxa"/>
          </w:tcPr>
          <w:p w14:paraId="762115D4" w14:textId="77777777" w:rsidR="00F4602E" w:rsidRPr="000309D8" w:rsidRDefault="00F4602E" w:rsidP="00F4602E">
            <w:pPr>
              <w:spacing w:before="120"/>
              <w:rPr>
                <w:szCs w:val="21"/>
              </w:rPr>
            </w:pPr>
            <w:r w:rsidRPr="000309D8">
              <w:rPr>
                <w:rFonts w:hint="eastAsia"/>
                <w:szCs w:val="21"/>
              </w:rPr>
              <w:t>数学分析</w:t>
            </w:r>
            <w:r w:rsidRPr="000309D8">
              <w:rPr>
                <w:rFonts w:hint="eastAsia"/>
                <w:szCs w:val="21"/>
              </w:rPr>
              <w:t>2</w:t>
            </w:r>
            <w:r w:rsidR="00AC0050" w:rsidRPr="000309D8">
              <w:rPr>
                <w:rFonts w:hint="eastAsia"/>
                <w:szCs w:val="21"/>
              </w:rPr>
              <w:t>,</w:t>
            </w:r>
            <w:r w:rsidRPr="000309D8">
              <w:rPr>
                <w:rFonts w:hint="eastAsia"/>
                <w:szCs w:val="21"/>
              </w:rPr>
              <w:t>高等数学</w:t>
            </w:r>
            <w:r w:rsidR="00AC0050" w:rsidRPr="000309D8">
              <w:rPr>
                <w:rFonts w:hint="eastAsia"/>
                <w:szCs w:val="21"/>
              </w:rPr>
              <w:t>,</w:t>
            </w:r>
            <w:r w:rsidRPr="000309D8">
              <w:rPr>
                <w:rFonts w:hint="eastAsia"/>
                <w:szCs w:val="21"/>
              </w:rPr>
              <w:t>离散数学</w:t>
            </w:r>
            <w:r w:rsidRPr="000309D8">
              <w:rPr>
                <w:rFonts w:hint="eastAsia"/>
                <w:szCs w:val="21"/>
              </w:rPr>
              <w:t>2</w:t>
            </w:r>
            <w:r w:rsidR="00AC0050" w:rsidRPr="000309D8">
              <w:rPr>
                <w:rFonts w:hint="eastAsia"/>
                <w:szCs w:val="21"/>
              </w:rPr>
              <w:t>,</w:t>
            </w:r>
            <w:r w:rsidRPr="000309D8">
              <w:rPr>
                <w:rFonts w:hint="eastAsia"/>
                <w:szCs w:val="21"/>
              </w:rPr>
              <w:t>物理</w:t>
            </w:r>
            <w:r w:rsidRPr="000309D8">
              <w:rPr>
                <w:rFonts w:hint="eastAsia"/>
                <w:szCs w:val="21"/>
              </w:rPr>
              <w:t>1</w:t>
            </w:r>
          </w:p>
        </w:tc>
      </w:tr>
      <w:tr w:rsidR="00F4602E" w:rsidRPr="000309D8" w14:paraId="04F63169" w14:textId="77777777" w:rsidTr="00F4602E">
        <w:trPr>
          <w:trHeight w:hRule="exact" w:val="378"/>
          <w:jc w:val="center"/>
        </w:trPr>
        <w:tc>
          <w:tcPr>
            <w:tcW w:w="1148" w:type="dxa"/>
          </w:tcPr>
          <w:p w14:paraId="768D0A09" w14:textId="77777777" w:rsidR="00F4602E" w:rsidRPr="000309D8" w:rsidRDefault="00F4602E" w:rsidP="00F4602E">
            <w:pPr>
              <w:spacing w:before="120"/>
              <w:rPr>
                <w:szCs w:val="21"/>
              </w:rPr>
            </w:pPr>
            <w:r w:rsidRPr="000309D8">
              <w:rPr>
                <w:rFonts w:hint="eastAsia"/>
                <w:szCs w:val="21"/>
              </w:rPr>
              <w:t>2</w:t>
            </w:r>
          </w:p>
        </w:tc>
        <w:tc>
          <w:tcPr>
            <w:tcW w:w="1578" w:type="dxa"/>
          </w:tcPr>
          <w:p w14:paraId="1BC6FFD2" w14:textId="77777777" w:rsidR="00F4602E" w:rsidRPr="000309D8" w:rsidRDefault="00F4602E" w:rsidP="00F4602E">
            <w:pPr>
              <w:spacing w:before="120"/>
              <w:rPr>
                <w:szCs w:val="21"/>
              </w:rPr>
            </w:pPr>
            <w:r w:rsidRPr="000309D8">
              <w:rPr>
                <w:rFonts w:hint="eastAsia"/>
                <w:szCs w:val="21"/>
              </w:rPr>
              <w:t>编译原理</w:t>
            </w:r>
          </w:p>
        </w:tc>
        <w:tc>
          <w:tcPr>
            <w:tcW w:w="5303" w:type="dxa"/>
          </w:tcPr>
          <w:p w14:paraId="3C50DB34" w14:textId="77777777" w:rsidR="00F4602E" w:rsidRPr="000309D8" w:rsidRDefault="00F4602E" w:rsidP="00F4602E">
            <w:pPr>
              <w:spacing w:before="120"/>
              <w:rPr>
                <w:szCs w:val="21"/>
              </w:rPr>
            </w:pPr>
            <w:r w:rsidRPr="000309D8">
              <w:rPr>
                <w:rFonts w:hint="eastAsia"/>
                <w:szCs w:val="21"/>
              </w:rPr>
              <w:t>模拟电子</w:t>
            </w:r>
            <w:r w:rsidR="00AC0050" w:rsidRPr="000309D8">
              <w:rPr>
                <w:rFonts w:hint="eastAsia"/>
                <w:szCs w:val="21"/>
              </w:rPr>
              <w:t>,</w:t>
            </w:r>
            <w:r w:rsidRPr="000309D8">
              <w:rPr>
                <w:rFonts w:hint="eastAsia"/>
                <w:szCs w:val="21"/>
              </w:rPr>
              <w:t>计算机组成原理</w:t>
            </w:r>
            <w:r w:rsidR="00AC0050" w:rsidRPr="000309D8">
              <w:rPr>
                <w:rFonts w:hint="eastAsia"/>
                <w:szCs w:val="21"/>
              </w:rPr>
              <w:t>,</w:t>
            </w:r>
            <w:r w:rsidRPr="000309D8">
              <w:rPr>
                <w:rFonts w:hint="eastAsia"/>
                <w:szCs w:val="21"/>
              </w:rPr>
              <w:t>操作系统</w:t>
            </w:r>
            <w:r w:rsidR="00AC0050" w:rsidRPr="000309D8">
              <w:rPr>
                <w:rFonts w:hint="eastAsia"/>
                <w:szCs w:val="21"/>
              </w:rPr>
              <w:t>,</w:t>
            </w:r>
            <w:r w:rsidRPr="000309D8">
              <w:rPr>
                <w:rFonts w:hint="eastAsia"/>
                <w:szCs w:val="21"/>
              </w:rPr>
              <w:t>计算机网络</w:t>
            </w:r>
          </w:p>
        </w:tc>
      </w:tr>
      <w:tr w:rsidR="00F4602E" w:rsidRPr="000309D8" w14:paraId="4B9072AB" w14:textId="77777777" w:rsidTr="00F4602E">
        <w:trPr>
          <w:trHeight w:hRule="exact" w:val="378"/>
          <w:jc w:val="center"/>
        </w:trPr>
        <w:tc>
          <w:tcPr>
            <w:tcW w:w="1148" w:type="dxa"/>
          </w:tcPr>
          <w:p w14:paraId="73D2429D" w14:textId="77777777" w:rsidR="00F4602E" w:rsidRPr="000309D8" w:rsidRDefault="00F4602E" w:rsidP="00F4602E">
            <w:pPr>
              <w:spacing w:before="120"/>
              <w:rPr>
                <w:szCs w:val="21"/>
              </w:rPr>
            </w:pPr>
            <w:r w:rsidRPr="000309D8">
              <w:rPr>
                <w:rFonts w:hint="eastAsia"/>
                <w:szCs w:val="21"/>
              </w:rPr>
              <w:t>3</w:t>
            </w:r>
          </w:p>
        </w:tc>
        <w:tc>
          <w:tcPr>
            <w:tcW w:w="1578" w:type="dxa"/>
          </w:tcPr>
          <w:p w14:paraId="64526716" w14:textId="77777777" w:rsidR="00F4602E" w:rsidRPr="000309D8" w:rsidRDefault="00F4602E" w:rsidP="00F4602E">
            <w:pPr>
              <w:spacing w:before="120"/>
              <w:rPr>
                <w:szCs w:val="21"/>
              </w:rPr>
            </w:pPr>
            <w:r w:rsidRPr="000309D8">
              <w:rPr>
                <w:rFonts w:hint="eastAsia"/>
                <w:szCs w:val="21"/>
              </w:rPr>
              <w:t>高等数学</w:t>
            </w:r>
          </w:p>
        </w:tc>
        <w:tc>
          <w:tcPr>
            <w:tcW w:w="5303" w:type="dxa"/>
          </w:tcPr>
          <w:p w14:paraId="4849A01E" w14:textId="77777777" w:rsidR="00F4602E" w:rsidRPr="000309D8" w:rsidRDefault="00F4602E" w:rsidP="00F4602E">
            <w:pPr>
              <w:spacing w:before="120"/>
              <w:rPr>
                <w:szCs w:val="21"/>
              </w:rPr>
            </w:pPr>
            <w:r w:rsidRPr="000309D8">
              <w:rPr>
                <w:rFonts w:hint="eastAsia"/>
                <w:szCs w:val="21"/>
              </w:rPr>
              <w:t>物理</w:t>
            </w:r>
            <w:r w:rsidRPr="000309D8">
              <w:rPr>
                <w:rFonts w:hint="eastAsia"/>
                <w:szCs w:val="21"/>
              </w:rPr>
              <w:t>2</w:t>
            </w:r>
            <w:r w:rsidR="00AC0050" w:rsidRPr="000309D8">
              <w:rPr>
                <w:rFonts w:hint="eastAsia"/>
                <w:szCs w:val="21"/>
              </w:rPr>
              <w:t>,</w:t>
            </w:r>
            <w:r w:rsidRPr="000309D8">
              <w:rPr>
                <w:rFonts w:hint="eastAsia"/>
                <w:szCs w:val="21"/>
              </w:rPr>
              <w:t>数学分析</w:t>
            </w:r>
            <w:r w:rsidRPr="000309D8">
              <w:rPr>
                <w:rFonts w:hint="eastAsia"/>
                <w:szCs w:val="21"/>
              </w:rPr>
              <w:t>1</w:t>
            </w:r>
            <w:r w:rsidR="00AC0050" w:rsidRPr="000309D8">
              <w:rPr>
                <w:rFonts w:hint="eastAsia"/>
                <w:szCs w:val="21"/>
              </w:rPr>
              <w:t>,</w:t>
            </w:r>
            <w:r w:rsidRPr="000309D8">
              <w:rPr>
                <w:rFonts w:hint="eastAsia"/>
                <w:szCs w:val="21"/>
              </w:rPr>
              <w:t>数学分析</w:t>
            </w:r>
            <w:r w:rsidRPr="000309D8">
              <w:rPr>
                <w:rFonts w:hint="eastAsia"/>
                <w:szCs w:val="21"/>
              </w:rPr>
              <w:t>2</w:t>
            </w:r>
            <w:r w:rsidR="00AC0050" w:rsidRPr="000309D8">
              <w:rPr>
                <w:rFonts w:hint="eastAsia"/>
                <w:szCs w:val="21"/>
              </w:rPr>
              <w:t>,</w:t>
            </w:r>
            <w:r w:rsidRPr="000309D8">
              <w:rPr>
                <w:rFonts w:hint="eastAsia"/>
                <w:szCs w:val="21"/>
              </w:rPr>
              <w:t>电路分析</w:t>
            </w:r>
          </w:p>
        </w:tc>
      </w:tr>
      <w:tr w:rsidR="00F4602E" w:rsidRPr="000309D8" w14:paraId="0716C71D" w14:textId="77777777" w:rsidTr="00F4602E">
        <w:trPr>
          <w:trHeight w:hRule="exact" w:val="378"/>
          <w:jc w:val="center"/>
        </w:trPr>
        <w:tc>
          <w:tcPr>
            <w:tcW w:w="1148" w:type="dxa"/>
          </w:tcPr>
          <w:p w14:paraId="7F8BE6CE" w14:textId="77777777" w:rsidR="00F4602E" w:rsidRPr="000309D8" w:rsidRDefault="00F4602E" w:rsidP="00F4602E">
            <w:pPr>
              <w:spacing w:before="120"/>
              <w:rPr>
                <w:szCs w:val="21"/>
              </w:rPr>
            </w:pPr>
            <w:r w:rsidRPr="000309D8">
              <w:rPr>
                <w:rFonts w:hint="eastAsia"/>
                <w:szCs w:val="21"/>
              </w:rPr>
              <w:t>4</w:t>
            </w:r>
          </w:p>
        </w:tc>
        <w:tc>
          <w:tcPr>
            <w:tcW w:w="1578" w:type="dxa"/>
          </w:tcPr>
          <w:p w14:paraId="35226120" w14:textId="77777777" w:rsidR="00F4602E" w:rsidRPr="000309D8" w:rsidRDefault="00F4602E" w:rsidP="00F4602E">
            <w:pPr>
              <w:spacing w:before="120"/>
              <w:rPr>
                <w:szCs w:val="21"/>
              </w:rPr>
            </w:pPr>
            <w:r w:rsidRPr="000309D8">
              <w:rPr>
                <w:rFonts w:hint="eastAsia"/>
                <w:szCs w:val="21"/>
              </w:rPr>
              <w:t>多媒体技术</w:t>
            </w:r>
          </w:p>
        </w:tc>
        <w:tc>
          <w:tcPr>
            <w:tcW w:w="5303" w:type="dxa"/>
          </w:tcPr>
          <w:p w14:paraId="02F4DEDF" w14:textId="77777777" w:rsidR="00F4602E" w:rsidRPr="000309D8" w:rsidRDefault="00F4602E" w:rsidP="00F4602E">
            <w:pPr>
              <w:spacing w:before="120"/>
              <w:rPr>
                <w:szCs w:val="21"/>
              </w:rPr>
            </w:pPr>
            <w:r w:rsidRPr="000309D8">
              <w:rPr>
                <w:rFonts w:hint="eastAsia"/>
                <w:szCs w:val="21"/>
              </w:rPr>
              <w:t>虚拟现实技术</w:t>
            </w:r>
            <w:r w:rsidR="00AC0050" w:rsidRPr="000309D8">
              <w:rPr>
                <w:rFonts w:hint="eastAsia"/>
                <w:szCs w:val="21"/>
              </w:rPr>
              <w:t>,</w:t>
            </w:r>
            <w:r w:rsidRPr="000309D8">
              <w:rPr>
                <w:rFonts w:hint="eastAsia"/>
                <w:szCs w:val="21"/>
              </w:rPr>
              <w:t>信号与系统</w:t>
            </w:r>
            <w:r w:rsidR="00AC0050" w:rsidRPr="000309D8">
              <w:rPr>
                <w:rFonts w:hint="eastAsia"/>
                <w:szCs w:val="21"/>
              </w:rPr>
              <w:t>,</w:t>
            </w:r>
            <w:r w:rsidRPr="000309D8">
              <w:rPr>
                <w:rFonts w:hint="eastAsia"/>
                <w:szCs w:val="21"/>
              </w:rPr>
              <w:t>模式识别</w:t>
            </w:r>
            <w:r w:rsidR="00AC0050" w:rsidRPr="000309D8">
              <w:rPr>
                <w:rFonts w:hint="eastAsia"/>
                <w:szCs w:val="21"/>
              </w:rPr>
              <w:t>,</w:t>
            </w:r>
            <w:r w:rsidRPr="000309D8">
              <w:rPr>
                <w:rFonts w:hint="eastAsia"/>
                <w:szCs w:val="21"/>
              </w:rPr>
              <w:t>计算机图形学</w:t>
            </w:r>
          </w:p>
        </w:tc>
      </w:tr>
      <w:tr w:rsidR="00F4602E" w:rsidRPr="000309D8" w14:paraId="31BF00E2" w14:textId="77777777" w:rsidTr="00F4602E">
        <w:trPr>
          <w:trHeight w:hRule="exact" w:val="378"/>
          <w:jc w:val="center"/>
        </w:trPr>
        <w:tc>
          <w:tcPr>
            <w:tcW w:w="1148" w:type="dxa"/>
          </w:tcPr>
          <w:p w14:paraId="0FE15C90" w14:textId="77777777" w:rsidR="00F4602E" w:rsidRPr="000309D8" w:rsidRDefault="00F4602E" w:rsidP="00F4602E">
            <w:pPr>
              <w:spacing w:before="120"/>
              <w:rPr>
                <w:szCs w:val="21"/>
              </w:rPr>
            </w:pPr>
            <w:r w:rsidRPr="000309D8">
              <w:rPr>
                <w:rFonts w:hint="eastAsia"/>
                <w:szCs w:val="21"/>
              </w:rPr>
              <w:t>5</w:t>
            </w:r>
          </w:p>
        </w:tc>
        <w:tc>
          <w:tcPr>
            <w:tcW w:w="1578" w:type="dxa"/>
          </w:tcPr>
          <w:p w14:paraId="53A8AD2F" w14:textId="77777777" w:rsidR="00F4602E" w:rsidRPr="000309D8" w:rsidRDefault="00F4602E" w:rsidP="00F4602E">
            <w:pPr>
              <w:spacing w:before="120"/>
              <w:rPr>
                <w:szCs w:val="21"/>
              </w:rPr>
            </w:pPr>
            <w:r w:rsidRPr="000309D8">
              <w:rPr>
                <w:rFonts w:hint="eastAsia"/>
                <w:szCs w:val="21"/>
              </w:rPr>
              <w:t>模拟电子</w:t>
            </w:r>
          </w:p>
        </w:tc>
        <w:tc>
          <w:tcPr>
            <w:tcW w:w="5303" w:type="dxa"/>
          </w:tcPr>
          <w:p w14:paraId="0908CD77" w14:textId="77777777" w:rsidR="00F4602E" w:rsidRPr="000309D8" w:rsidRDefault="00F4602E" w:rsidP="00F4602E">
            <w:pPr>
              <w:spacing w:before="120"/>
              <w:rPr>
                <w:szCs w:val="21"/>
              </w:rPr>
            </w:pPr>
            <w:r w:rsidRPr="000309D8">
              <w:rPr>
                <w:rFonts w:hint="eastAsia"/>
                <w:szCs w:val="21"/>
              </w:rPr>
              <w:t>汇编语言</w:t>
            </w:r>
            <w:r w:rsidR="00AC0050" w:rsidRPr="000309D8">
              <w:rPr>
                <w:rFonts w:hint="eastAsia"/>
                <w:szCs w:val="21"/>
              </w:rPr>
              <w:t>,</w:t>
            </w:r>
            <w:r w:rsidRPr="000309D8">
              <w:rPr>
                <w:rFonts w:hint="eastAsia"/>
                <w:szCs w:val="21"/>
              </w:rPr>
              <w:t>信号与系统</w:t>
            </w:r>
            <w:r w:rsidR="00AC0050" w:rsidRPr="000309D8">
              <w:rPr>
                <w:rFonts w:hint="eastAsia"/>
                <w:szCs w:val="21"/>
              </w:rPr>
              <w:t>,</w:t>
            </w:r>
            <w:r w:rsidRPr="000309D8">
              <w:rPr>
                <w:rFonts w:hint="eastAsia"/>
                <w:szCs w:val="21"/>
              </w:rPr>
              <w:t>计算机接口与技术</w:t>
            </w:r>
            <w:r w:rsidR="00AC0050" w:rsidRPr="000309D8">
              <w:rPr>
                <w:rFonts w:hint="eastAsia"/>
                <w:szCs w:val="21"/>
              </w:rPr>
              <w:t>,</w:t>
            </w:r>
            <w:r w:rsidRPr="000309D8">
              <w:rPr>
                <w:rFonts w:hint="eastAsia"/>
                <w:szCs w:val="21"/>
              </w:rPr>
              <w:t>EDA</w:t>
            </w:r>
            <w:r w:rsidRPr="000309D8">
              <w:rPr>
                <w:rFonts w:hint="eastAsia"/>
                <w:szCs w:val="21"/>
              </w:rPr>
              <w:t>设计</w:t>
            </w:r>
          </w:p>
        </w:tc>
      </w:tr>
      <w:tr w:rsidR="00F4602E" w:rsidRPr="000309D8" w14:paraId="572B457B" w14:textId="77777777" w:rsidTr="00F4602E">
        <w:trPr>
          <w:trHeight w:hRule="exact" w:val="378"/>
          <w:jc w:val="center"/>
        </w:trPr>
        <w:tc>
          <w:tcPr>
            <w:tcW w:w="1148" w:type="dxa"/>
          </w:tcPr>
          <w:p w14:paraId="0791AFDA" w14:textId="77777777" w:rsidR="00F4602E" w:rsidRPr="000309D8" w:rsidRDefault="00F4602E" w:rsidP="00F4602E">
            <w:pPr>
              <w:spacing w:before="120"/>
              <w:rPr>
                <w:szCs w:val="21"/>
              </w:rPr>
            </w:pPr>
            <w:r w:rsidRPr="000309D8">
              <w:rPr>
                <w:rFonts w:hint="eastAsia"/>
                <w:szCs w:val="21"/>
              </w:rPr>
              <w:t>6</w:t>
            </w:r>
          </w:p>
        </w:tc>
        <w:tc>
          <w:tcPr>
            <w:tcW w:w="1578" w:type="dxa"/>
          </w:tcPr>
          <w:p w14:paraId="7B13F830" w14:textId="77777777" w:rsidR="00F4602E" w:rsidRPr="000309D8" w:rsidRDefault="00F4602E" w:rsidP="00F4602E">
            <w:pPr>
              <w:spacing w:before="120"/>
              <w:rPr>
                <w:szCs w:val="21"/>
              </w:rPr>
            </w:pPr>
            <w:r w:rsidRPr="000309D8">
              <w:rPr>
                <w:rFonts w:hint="eastAsia"/>
                <w:szCs w:val="21"/>
              </w:rPr>
              <w:t>操作系统</w:t>
            </w:r>
          </w:p>
        </w:tc>
        <w:tc>
          <w:tcPr>
            <w:tcW w:w="5303" w:type="dxa"/>
          </w:tcPr>
          <w:p w14:paraId="482539E8" w14:textId="77777777" w:rsidR="00F4602E" w:rsidRPr="000309D8" w:rsidRDefault="00F4602E" w:rsidP="00F4602E">
            <w:pPr>
              <w:spacing w:before="120"/>
              <w:rPr>
                <w:szCs w:val="21"/>
              </w:rPr>
            </w:pPr>
            <w:r w:rsidRPr="000309D8">
              <w:rPr>
                <w:rFonts w:hint="eastAsia"/>
                <w:szCs w:val="21"/>
              </w:rPr>
              <w:t>计算机网络</w:t>
            </w:r>
            <w:r w:rsidR="00AC0050" w:rsidRPr="000309D8">
              <w:rPr>
                <w:rFonts w:hint="eastAsia"/>
                <w:szCs w:val="21"/>
              </w:rPr>
              <w:t>,</w:t>
            </w:r>
            <w:r w:rsidRPr="000309D8">
              <w:rPr>
                <w:rFonts w:hint="eastAsia"/>
                <w:szCs w:val="21"/>
              </w:rPr>
              <w:t>编译原理</w:t>
            </w:r>
            <w:r w:rsidR="00AC0050" w:rsidRPr="000309D8">
              <w:rPr>
                <w:rFonts w:hint="eastAsia"/>
                <w:szCs w:val="21"/>
              </w:rPr>
              <w:t>,</w:t>
            </w:r>
            <w:r w:rsidRPr="000309D8">
              <w:rPr>
                <w:rFonts w:hint="eastAsia"/>
                <w:szCs w:val="21"/>
              </w:rPr>
              <w:t>数据库原理</w:t>
            </w:r>
            <w:r w:rsidR="00AC0050" w:rsidRPr="000309D8">
              <w:rPr>
                <w:rFonts w:hint="eastAsia"/>
                <w:szCs w:val="21"/>
              </w:rPr>
              <w:t>,</w:t>
            </w:r>
            <w:r w:rsidRPr="000309D8">
              <w:rPr>
                <w:rFonts w:hint="eastAsia"/>
                <w:szCs w:val="21"/>
              </w:rPr>
              <w:t>模拟电子</w:t>
            </w:r>
          </w:p>
        </w:tc>
      </w:tr>
      <w:tr w:rsidR="00F4602E" w:rsidRPr="000309D8" w14:paraId="5E2B86FF" w14:textId="77777777" w:rsidTr="00F4602E">
        <w:trPr>
          <w:trHeight w:hRule="exact" w:val="378"/>
          <w:jc w:val="center"/>
        </w:trPr>
        <w:tc>
          <w:tcPr>
            <w:tcW w:w="1148" w:type="dxa"/>
          </w:tcPr>
          <w:p w14:paraId="32157579" w14:textId="77777777" w:rsidR="00F4602E" w:rsidRPr="000309D8" w:rsidRDefault="00F4602E" w:rsidP="00F4602E">
            <w:pPr>
              <w:spacing w:before="120"/>
              <w:rPr>
                <w:szCs w:val="21"/>
              </w:rPr>
            </w:pPr>
            <w:r w:rsidRPr="000309D8">
              <w:rPr>
                <w:rFonts w:hint="eastAsia"/>
                <w:szCs w:val="21"/>
              </w:rPr>
              <w:t>7</w:t>
            </w:r>
          </w:p>
        </w:tc>
        <w:tc>
          <w:tcPr>
            <w:tcW w:w="1578" w:type="dxa"/>
          </w:tcPr>
          <w:p w14:paraId="7C486B1C" w14:textId="77777777" w:rsidR="00F4602E" w:rsidRPr="000309D8" w:rsidRDefault="00F4602E" w:rsidP="00F4602E">
            <w:pPr>
              <w:spacing w:before="120"/>
              <w:rPr>
                <w:szCs w:val="21"/>
              </w:rPr>
            </w:pPr>
            <w:r w:rsidRPr="000309D8">
              <w:rPr>
                <w:rFonts w:hint="eastAsia"/>
                <w:szCs w:val="21"/>
              </w:rPr>
              <w:t>汇编语言</w:t>
            </w:r>
          </w:p>
        </w:tc>
        <w:tc>
          <w:tcPr>
            <w:tcW w:w="5303" w:type="dxa"/>
          </w:tcPr>
          <w:p w14:paraId="01420E4E" w14:textId="77777777" w:rsidR="00F4602E" w:rsidRPr="000309D8" w:rsidRDefault="00F4602E" w:rsidP="00F4602E">
            <w:pPr>
              <w:spacing w:before="120"/>
              <w:rPr>
                <w:szCs w:val="21"/>
              </w:rPr>
            </w:pPr>
            <w:r w:rsidRPr="000309D8">
              <w:rPr>
                <w:rFonts w:hint="eastAsia"/>
                <w:szCs w:val="21"/>
              </w:rPr>
              <w:t>模拟电子</w:t>
            </w:r>
            <w:r w:rsidR="00AC0050" w:rsidRPr="000309D8">
              <w:rPr>
                <w:rFonts w:hint="eastAsia"/>
                <w:szCs w:val="21"/>
              </w:rPr>
              <w:t>,</w:t>
            </w:r>
            <w:r w:rsidRPr="000309D8">
              <w:rPr>
                <w:rFonts w:hint="eastAsia"/>
                <w:szCs w:val="21"/>
              </w:rPr>
              <w:t>数字逻辑</w:t>
            </w:r>
            <w:r w:rsidR="00AC0050" w:rsidRPr="000309D8">
              <w:rPr>
                <w:rFonts w:hint="eastAsia"/>
                <w:szCs w:val="21"/>
              </w:rPr>
              <w:t>,</w:t>
            </w:r>
            <w:r w:rsidRPr="000309D8">
              <w:rPr>
                <w:rFonts w:hint="eastAsia"/>
                <w:szCs w:val="21"/>
              </w:rPr>
              <w:t>电路分析</w:t>
            </w:r>
            <w:r w:rsidR="00AC0050" w:rsidRPr="000309D8">
              <w:rPr>
                <w:rFonts w:hint="eastAsia"/>
                <w:szCs w:val="21"/>
              </w:rPr>
              <w:t>,</w:t>
            </w:r>
            <w:r w:rsidRPr="000309D8">
              <w:rPr>
                <w:rFonts w:hint="eastAsia"/>
                <w:szCs w:val="21"/>
              </w:rPr>
              <w:t>数据库原理</w:t>
            </w:r>
          </w:p>
        </w:tc>
      </w:tr>
    </w:tbl>
    <w:p w14:paraId="46E6DB79" w14:textId="409127D5" w:rsidR="00F4602E" w:rsidRDefault="00C430D0" w:rsidP="00F4602E">
      <w:pPr>
        <w:pStyle w:val="a1"/>
        <w:ind w:firstLine="372"/>
        <w:rPr>
          <w:rFonts w:hint="eastAsia"/>
          <w:noProof/>
        </w:rPr>
      </w:pPr>
      <w:r w:rsidRPr="00075EA7">
        <w:rPr>
          <w:noProof/>
        </w:rPr>
        <w:lastRenderedPageBreak/>
        <w:drawing>
          <wp:inline distT="0" distB="0" distL="0" distR="0" wp14:anchorId="474BDE1C" wp14:editId="631BE79C">
            <wp:extent cx="5527675" cy="4646295"/>
            <wp:effectExtent l="0" t="0" r="0"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27675" cy="4646295"/>
                    </a:xfrm>
                    <a:prstGeom prst="rect">
                      <a:avLst/>
                    </a:prstGeom>
                    <a:noFill/>
                    <a:ln>
                      <a:noFill/>
                    </a:ln>
                  </pic:spPr>
                </pic:pic>
              </a:graphicData>
            </a:graphic>
          </wp:inline>
        </w:drawing>
      </w:r>
    </w:p>
    <w:p w14:paraId="217E9969" w14:textId="77777777" w:rsidR="00F4602E" w:rsidRPr="00F4602E" w:rsidRDefault="00F4602E" w:rsidP="00F4602E">
      <w:pPr>
        <w:pStyle w:val="a7"/>
        <w:jc w:val="center"/>
        <w:rPr>
          <w:rFonts w:ascii="Times New Roman" w:eastAsia="宋体" w:hAnsi="Times New Roman"/>
        </w:rPr>
      </w:pPr>
      <w:bookmarkStart w:id="32" w:name="_Toc405213976"/>
      <w:bookmarkStart w:id="33" w:name="_Toc406921738"/>
      <w:r w:rsidRPr="00F4602E">
        <w:rPr>
          <w:rFonts w:ascii="Times New Roman" w:eastAsia="宋体" w:hAnsi="Times New Roman" w:hint="eastAsia"/>
        </w:rPr>
        <w:t>图</w:t>
      </w:r>
      <w:r>
        <w:rPr>
          <w:rFonts w:ascii="Times New Roman" w:eastAsia="宋体" w:hAnsi="Times New Roman" w:hint="eastAsia"/>
        </w:rPr>
        <w:t xml:space="preserve">12 </w:t>
      </w:r>
      <w:r w:rsidRPr="00F4602E">
        <w:rPr>
          <w:rFonts w:ascii="Times New Roman" w:eastAsia="宋体" w:hAnsi="Times New Roman" w:hint="eastAsia"/>
        </w:rPr>
        <w:t>课程层次聚类图</w:t>
      </w:r>
      <w:bookmarkEnd w:id="32"/>
      <w:bookmarkEnd w:id="33"/>
    </w:p>
    <w:p w14:paraId="10D00C91" w14:textId="77777777" w:rsidR="00F4602E" w:rsidRDefault="00F4602E" w:rsidP="00F4602E">
      <w:pPr>
        <w:pStyle w:val="3"/>
        <w:rPr>
          <w:rFonts w:hint="eastAsia"/>
        </w:rPr>
      </w:pPr>
      <w:r>
        <w:rPr>
          <w:rFonts w:hint="eastAsia"/>
        </w:rPr>
        <w:t>实验结果分析与解释</w:t>
      </w:r>
    </w:p>
    <w:p w14:paraId="187ECBBA" w14:textId="77777777" w:rsidR="00F4602E" w:rsidRPr="007542CB" w:rsidRDefault="00F4602E" w:rsidP="00F4602E">
      <w:pPr>
        <w:widowControl/>
        <w:ind w:firstLineChars="200" w:firstLine="372"/>
        <w:jc w:val="left"/>
        <w:rPr>
          <w:szCs w:val="21"/>
        </w:rPr>
      </w:pPr>
      <w:r>
        <w:rPr>
          <w:rFonts w:hint="eastAsia"/>
          <w:szCs w:val="21"/>
        </w:rPr>
        <w:t>表</w:t>
      </w:r>
      <w:r>
        <w:rPr>
          <w:rFonts w:hint="eastAsia"/>
          <w:szCs w:val="21"/>
        </w:rPr>
        <w:t>5</w:t>
      </w:r>
      <w:r>
        <w:rPr>
          <w:rFonts w:hint="eastAsia"/>
          <w:szCs w:val="21"/>
        </w:rPr>
        <w:t>中第</w:t>
      </w:r>
      <w:r w:rsidRPr="007542CB">
        <w:rPr>
          <w:rFonts w:hint="eastAsia"/>
          <w:szCs w:val="21"/>
        </w:rPr>
        <w:t>1</w:t>
      </w:r>
      <w:r>
        <w:rPr>
          <w:rFonts w:hint="eastAsia"/>
          <w:szCs w:val="21"/>
        </w:rPr>
        <w:t>行对应的是与数学分析</w:t>
      </w:r>
      <w:r>
        <w:rPr>
          <w:rFonts w:hint="eastAsia"/>
          <w:szCs w:val="21"/>
        </w:rPr>
        <w:t>1</w:t>
      </w:r>
      <w:r>
        <w:rPr>
          <w:rFonts w:hint="eastAsia"/>
          <w:szCs w:val="21"/>
        </w:rPr>
        <w:t>相关的课程列表</w:t>
      </w:r>
      <w:r w:rsidR="00AC0050">
        <w:rPr>
          <w:rFonts w:hint="eastAsia"/>
          <w:szCs w:val="21"/>
        </w:rPr>
        <w:t>,</w:t>
      </w:r>
      <w:r>
        <w:rPr>
          <w:rFonts w:hint="eastAsia"/>
          <w:szCs w:val="21"/>
        </w:rPr>
        <w:t>按照学习经验</w:t>
      </w:r>
      <w:r w:rsidRPr="00436D34">
        <w:rPr>
          <w:rFonts w:hint="eastAsia"/>
          <w:szCs w:val="21"/>
        </w:rPr>
        <w:t>数学分析</w:t>
      </w:r>
      <w:r w:rsidRPr="00436D34">
        <w:rPr>
          <w:rFonts w:hint="eastAsia"/>
          <w:szCs w:val="21"/>
        </w:rPr>
        <w:t>2</w:t>
      </w:r>
      <w:r w:rsidR="00031B41">
        <w:rPr>
          <w:rFonts w:hint="eastAsia"/>
          <w:szCs w:val="21"/>
        </w:rPr>
        <w:t>,</w:t>
      </w:r>
      <w:r w:rsidRPr="00436D34">
        <w:rPr>
          <w:rFonts w:hint="eastAsia"/>
          <w:szCs w:val="21"/>
        </w:rPr>
        <w:t>高等数学</w:t>
      </w:r>
      <w:r w:rsidRPr="00436D34">
        <w:rPr>
          <w:rFonts w:hint="eastAsia"/>
          <w:szCs w:val="21"/>
        </w:rPr>
        <w:t>2</w:t>
      </w:r>
      <w:r w:rsidR="00031B41">
        <w:rPr>
          <w:rFonts w:hint="eastAsia"/>
          <w:szCs w:val="21"/>
        </w:rPr>
        <w:t>,</w:t>
      </w:r>
      <w:r w:rsidRPr="00436D34">
        <w:rPr>
          <w:rFonts w:hint="eastAsia"/>
          <w:szCs w:val="21"/>
        </w:rPr>
        <w:t>物理</w:t>
      </w:r>
      <w:r>
        <w:rPr>
          <w:rFonts w:hint="eastAsia"/>
          <w:szCs w:val="21"/>
        </w:rPr>
        <w:t>与数学分析</w:t>
      </w:r>
      <w:r>
        <w:rPr>
          <w:rFonts w:hint="eastAsia"/>
          <w:szCs w:val="21"/>
        </w:rPr>
        <w:t>1</w:t>
      </w:r>
      <w:r>
        <w:rPr>
          <w:rFonts w:hint="eastAsia"/>
          <w:szCs w:val="21"/>
        </w:rPr>
        <w:t>都有着较强的关联</w:t>
      </w:r>
      <w:r w:rsidR="00AC0050">
        <w:rPr>
          <w:rFonts w:hint="eastAsia"/>
          <w:szCs w:val="21"/>
        </w:rPr>
        <w:t>,</w:t>
      </w:r>
      <w:r>
        <w:rPr>
          <w:rFonts w:hint="eastAsia"/>
          <w:szCs w:val="21"/>
        </w:rPr>
        <w:t>而离散数学与数学分析</w:t>
      </w:r>
      <w:r>
        <w:rPr>
          <w:rFonts w:hint="eastAsia"/>
          <w:szCs w:val="21"/>
        </w:rPr>
        <w:t>1</w:t>
      </w:r>
      <w:r>
        <w:rPr>
          <w:rFonts w:hint="eastAsia"/>
          <w:szCs w:val="21"/>
        </w:rPr>
        <w:t>的关系无法按照经验知识判断</w:t>
      </w:r>
      <w:r w:rsidR="00AC0050">
        <w:rPr>
          <w:rFonts w:hint="eastAsia"/>
          <w:szCs w:val="21"/>
        </w:rPr>
        <w:t>.</w:t>
      </w:r>
    </w:p>
    <w:p w14:paraId="535A6920" w14:textId="77777777" w:rsidR="00F4602E" w:rsidRDefault="00F4602E" w:rsidP="00F4602E">
      <w:pPr>
        <w:widowControl/>
        <w:ind w:firstLineChars="200" w:firstLine="372"/>
        <w:jc w:val="left"/>
        <w:rPr>
          <w:szCs w:val="21"/>
        </w:rPr>
      </w:pPr>
      <w:r>
        <w:rPr>
          <w:rFonts w:hint="eastAsia"/>
          <w:szCs w:val="21"/>
        </w:rPr>
        <w:t>表</w:t>
      </w:r>
      <w:r>
        <w:rPr>
          <w:rFonts w:hint="eastAsia"/>
          <w:szCs w:val="21"/>
        </w:rPr>
        <w:t>5</w:t>
      </w:r>
      <w:r>
        <w:rPr>
          <w:rFonts w:hint="eastAsia"/>
          <w:szCs w:val="21"/>
        </w:rPr>
        <w:t>中第</w:t>
      </w:r>
      <w:r>
        <w:rPr>
          <w:rFonts w:hint="eastAsia"/>
          <w:szCs w:val="21"/>
        </w:rPr>
        <w:t>2</w:t>
      </w:r>
      <w:r>
        <w:rPr>
          <w:rFonts w:hint="eastAsia"/>
          <w:szCs w:val="21"/>
        </w:rPr>
        <w:t>行对应的是与编译原理相关的课程列表</w:t>
      </w:r>
      <w:r w:rsidR="00AC0050">
        <w:rPr>
          <w:rFonts w:hint="eastAsia"/>
          <w:szCs w:val="21"/>
        </w:rPr>
        <w:t>,</w:t>
      </w:r>
      <w:r>
        <w:rPr>
          <w:rFonts w:hint="eastAsia"/>
          <w:szCs w:val="21"/>
        </w:rPr>
        <w:t>按照学习经验</w:t>
      </w:r>
      <w:r w:rsidR="00AC0050">
        <w:rPr>
          <w:rFonts w:hint="eastAsia"/>
          <w:szCs w:val="21"/>
        </w:rPr>
        <w:t>,</w:t>
      </w:r>
      <w:r>
        <w:rPr>
          <w:rFonts w:hint="eastAsia"/>
          <w:szCs w:val="21"/>
        </w:rPr>
        <w:t>我们认为挖掘出的与编译原理相关的课程列表是不准确的</w:t>
      </w:r>
      <w:r w:rsidR="00AC0050">
        <w:rPr>
          <w:rFonts w:hint="eastAsia"/>
          <w:szCs w:val="21"/>
        </w:rPr>
        <w:t>.</w:t>
      </w:r>
    </w:p>
    <w:p w14:paraId="4E7FC033" w14:textId="77777777" w:rsidR="00F4602E" w:rsidRDefault="00F4602E" w:rsidP="00F4602E">
      <w:pPr>
        <w:widowControl/>
        <w:ind w:firstLineChars="200" w:firstLine="372"/>
        <w:jc w:val="left"/>
        <w:rPr>
          <w:szCs w:val="21"/>
        </w:rPr>
      </w:pPr>
      <w:r>
        <w:rPr>
          <w:rFonts w:hint="eastAsia"/>
          <w:szCs w:val="21"/>
        </w:rPr>
        <w:t>表</w:t>
      </w:r>
      <w:r>
        <w:rPr>
          <w:rFonts w:hint="eastAsia"/>
          <w:szCs w:val="21"/>
        </w:rPr>
        <w:t>5</w:t>
      </w:r>
      <w:r>
        <w:rPr>
          <w:rFonts w:hint="eastAsia"/>
          <w:szCs w:val="21"/>
        </w:rPr>
        <w:t>中第</w:t>
      </w:r>
      <w:r>
        <w:rPr>
          <w:rFonts w:hint="eastAsia"/>
          <w:szCs w:val="21"/>
        </w:rPr>
        <w:t>3</w:t>
      </w:r>
      <w:r>
        <w:rPr>
          <w:rFonts w:hint="eastAsia"/>
          <w:szCs w:val="21"/>
        </w:rPr>
        <w:t>行对应的是与高等数学相关的课程列表</w:t>
      </w:r>
      <w:r w:rsidR="00AC0050">
        <w:rPr>
          <w:rFonts w:hint="eastAsia"/>
          <w:szCs w:val="21"/>
        </w:rPr>
        <w:t>,</w:t>
      </w:r>
      <w:r>
        <w:rPr>
          <w:rFonts w:hint="eastAsia"/>
          <w:szCs w:val="21"/>
        </w:rPr>
        <w:t>按照学习经验</w:t>
      </w:r>
      <w:r w:rsidR="00AC0050">
        <w:rPr>
          <w:rFonts w:hint="eastAsia"/>
          <w:szCs w:val="21"/>
        </w:rPr>
        <w:t>,</w:t>
      </w:r>
      <w:r>
        <w:rPr>
          <w:rFonts w:hint="eastAsia"/>
        </w:rPr>
        <w:t>这些课程都有着将强的关系</w:t>
      </w:r>
      <w:r w:rsidR="00AC0050">
        <w:rPr>
          <w:rFonts w:hint="eastAsia"/>
          <w:szCs w:val="21"/>
        </w:rPr>
        <w:t>.</w:t>
      </w:r>
    </w:p>
    <w:p w14:paraId="15FD3A9F" w14:textId="77777777" w:rsidR="00F4602E" w:rsidRDefault="00F4602E" w:rsidP="00F4602E">
      <w:pPr>
        <w:widowControl/>
        <w:ind w:firstLineChars="200" w:firstLine="372"/>
        <w:jc w:val="left"/>
      </w:pPr>
      <w:r>
        <w:rPr>
          <w:rFonts w:hint="eastAsia"/>
          <w:szCs w:val="21"/>
        </w:rPr>
        <w:t>表</w:t>
      </w:r>
      <w:r>
        <w:rPr>
          <w:rFonts w:hint="eastAsia"/>
          <w:szCs w:val="21"/>
        </w:rPr>
        <w:t>5</w:t>
      </w:r>
      <w:r>
        <w:rPr>
          <w:rFonts w:hint="eastAsia"/>
          <w:szCs w:val="21"/>
        </w:rPr>
        <w:t>中第</w:t>
      </w:r>
      <w:r>
        <w:rPr>
          <w:rFonts w:hint="eastAsia"/>
          <w:szCs w:val="21"/>
        </w:rPr>
        <w:t>4</w:t>
      </w:r>
      <w:r>
        <w:rPr>
          <w:rFonts w:hint="eastAsia"/>
          <w:szCs w:val="21"/>
        </w:rPr>
        <w:t>行对应的是与</w:t>
      </w:r>
      <w:r>
        <w:rPr>
          <w:rFonts w:hint="eastAsia"/>
        </w:rPr>
        <w:t>多媒体技术相关的</w:t>
      </w:r>
      <w:r>
        <w:rPr>
          <w:rFonts w:hint="eastAsia"/>
          <w:szCs w:val="21"/>
        </w:rPr>
        <w:t>课程列表</w:t>
      </w:r>
      <w:r w:rsidR="00AC0050">
        <w:rPr>
          <w:rFonts w:hint="eastAsia"/>
          <w:szCs w:val="21"/>
        </w:rPr>
        <w:t>,</w:t>
      </w:r>
      <w:r>
        <w:rPr>
          <w:rFonts w:hint="eastAsia"/>
          <w:szCs w:val="21"/>
        </w:rPr>
        <w:t>按照学习经验</w:t>
      </w:r>
      <w:r w:rsidR="00AC0050">
        <w:rPr>
          <w:rFonts w:hint="eastAsia"/>
          <w:szCs w:val="21"/>
        </w:rPr>
        <w:t>,</w:t>
      </w:r>
      <w:r>
        <w:rPr>
          <w:rFonts w:hint="eastAsia"/>
        </w:rPr>
        <w:t>该行对应的课程认为有一定的关联关系</w:t>
      </w:r>
      <w:r w:rsidR="00AC0050">
        <w:rPr>
          <w:rFonts w:hint="eastAsia"/>
        </w:rPr>
        <w:t>.</w:t>
      </w:r>
    </w:p>
    <w:p w14:paraId="2EBEB44A" w14:textId="77777777" w:rsidR="00F4602E" w:rsidRDefault="00F4602E" w:rsidP="00F4602E">
      <w:pPr>
        <w:widowControl/>
        <w:ind w:firstLineChars="200" w:firstLine="372"/>
        <w:jc w:val="left"/>
      </w:pPr>
      <w:r>
        <w:rPr>
          <w:rFonts w:hint="eastAsia"/>
          <w:szCs w:val="21"/>
        </w:rPr>
        <w:t>表</w:t>
      </w:r>
      <w:r>
        <w:rPr>
          <w:rFonts w:hint="eastAsia"/>
          <w:szCs w:val="21"/>
        </w:rPr>
        <w:t>5</w:t>
      </w:r>
      <w:r>
        <w:rPr>
          <w:rFonts w:hint="eastAsia"/>
          <w:szCs w:val="21"/>
        </w:rPr>
        <w:t>中第</w:t>
      </w:r>
      <w:r>
        <w:rPr>
          <w:rFonts w:hint="eastAsia"/>
          <w:szCs w:val="21"/>
        </w:rPr>
        <w:t>5</w:t>
      </w:r>
      <w:r>
        <w:rPr>
          <w:rFonts w:hint="eastAsia"/>
          <w:szCs w:val="21"/>
        </w:rPr>
        <w:t>行对应的是与</w:t>
      </w:r>
      <w:r>
        <w:rPr>
          <w:rFonts w:hint="eastAsia"/>
        </w:rPr>
        <w:t>模拟电子</w:t>
      </w:r>
      <w:r>
        <w:rPr>
          <w:rFonts w:hint="eastAsia"/>
          <w:szCs w:val="21"/>
        </w:rPr>
        <w:t>相关的课程列表</w:t>
      </w:r>
      <w:r w:rsidR="00AC0050">
        <w:rPr>
          <w:rFonts w:hint="eastAsia"/>
          <w:szCs w:val="21"/>
        </w:rPr>
        <w:t>,</w:t>
      </w:r>
      <w:r>
        <w:rPr>
          <w:rFonts w:hint="eastAsia"/>
          <w:szCs w:val="21"/>
        </w:rPr>
        <w:t>按照学习经验</w:t>
      </w:r>
      <w:r w:rsidR="00AC0050">
        <w:rPr>
          <w:rFonts w:hint="eastAsia"/>
          <w:szCs w:val="21"/>
        </w:rPr>
        <w:t>,</w:t>
      </w:r>
      <w:r>
        <w:rPr>
          <w:rFonts w:hint="eastAsia"/>
          <w:szCs w:val="21"/>
        </w:rPr>
        <w:t>表中的课程大部分对应的是硬件方向的课程所有具有较强的</w:t>
      </w:r>
      <w:r>
        <w:rPr>
          <w:rFonts w:hint="eastAsia"/>
        </w:rPr>
        <w:t>关联关系</w:t>
      </w:r>
      <w:r w:rsidR="00AC0050">
        <w:rPr>
          <w:rFonts w:hint="eastAsia"/>
        </w:rPr>
        <w:t>.</w:t>
      </w:r>
    </w:p>
    <w:p w14:paraId="65173C25" w14:textId="77777777" w:rsidR="00F4602E" w:rsidRDefault="00F4602E" w:rsidP="00F4602E">
      <w:pPr>
        <w:widowControl/>
        <w:ind w:firstLineChars="200" w:firstLine="372"/>
        <w:jc w:val="left"/>
      </w:pPr>
      <w:r>
        <w:rPr>
          <w:rFonts w:hint="eastAsia"/>
          <w:szCs w:val="21"/>
        </w:rPr>
        <w:t>表</w:t>
      </w:r>
      <w:r>
        <w:rPr>
          <w:rFonts w:hint="eastAsia"/>
          <w:szCs w:val="21"/>
        </w:rPr>
        <w:t>5</w:t>
      </w:r>
      <w:r>
        <w:rPr>
          <w:rFonts w:hint="eastAsia"/>
          <w:szCs w:val="21"/>
        </w:rPr>
        <w:t>中第</w:t>
      </w:r>
      <w:r>
        <w:rPr>
          <w:rFonts w:hint="eastAsia"/>
          <w:szCs w:val="21"/>
        </w:rPr>
        <w:t>6</w:t>
      </w:r>
      <w:r>
        <w:rPr>
          <w:rFonts w:hint="eastAsia"/>
          <w:szCs w:val="21"/>
        </w:rPr>
        <w:t>行对应的是与</w:t>
      </w:r>
      <w:r>
        <w:rPr>
          <w:rFonts w:hint="eastAsia"/>
        </w:rPr>
        <w:t>操作系统相关</w:t>
      </w:r>
      <w:r>
        <w:rPr>
          <w:rFonts w:hint="eastAsia"/>
          <w:szCs w:val="21"/>
        </w:rPr>
        <w:t>的课程列表</w:t>
      </w:r>
      <w:r w:rsidR="00AC0050">
        <w:rPr>
          <w:rFonts w:hint="eastAsia"/>
          <w:szCs w:val="21"/>
        </w:rPr>
        <w:t>,</w:t>
      </w:r>
      <w:r>
        <w:rPr>
          <w:rFonts w:hint="eastAsia"/>
          <w:szCs w:val="21"/>
        </w:rPr>
        <w:t>按照学习经验</w:t>
      </w:r>
      <w:r w:rsidR="00AC0050">
        <w:rPr>
          <w:rFonts w:hint="eastAsia"/>
          <w:szCs w:val="21"/>
        </w:rPr>
        <w:t>,</w:t>
      </w:r>
      <w:r>
        <w:rPr>
          <w:rFonts w:hint="eastAsia"/>
          <w:szCs w:val="21"/>
        </w:rPr>
        <w:t>这些课程关联关系较弱</w:t>
      </w:r>
      <w:r w:rsidR="00AC0050">
        <w:rPr>
          <w:rFonts w:hint="eastAsia"/>
        </w:rPr>
        <w:t>.</w:t>
      </w:r>
    </w:p>
    <w:p w14:paraId="476B394C" w14:textId="77777777" w:rsidR="00F4602E" w:rsidRPr="00927BA2" w:rsidRDefault="00F4602E" w:rsidP="00F4602E">
      <w:pPr>
        <w:widowControl/>
        <w:ind w:firstLineChars="200" w:firstLine="372"/>
        <w:jc w:val="left"/>
      </w:pPr>
      <w:r>
        <w:rPr>
          <w:rFonts w:hint="eastAsia"/>
          <w:szCs w:val="21"/>
        </w:rPr>
        <w:t>表</w:t>
      </w:r>
      <w:r>
        <w:rPr>
          <w:rFonts w:hint="eastAsia"/>
          <w:szCs w:val="21"/>
        </w:rPr>
        <w:t>5</w:t>
      </w:r>
      <w:r>
        <w:rPr>
          <w:rFonts w:hint="eastAsia"/>
          <w:szCs w:val="21"/>
        </w:rPr>
        <w:t>中第</w:t>
      </w:r>
      <w:r>
        <w:rPr>
          <w:rFonts w:hint="eastAsia"/>
          <w:szCs w:val="21"/>
        </w:rPr>
        <w:t>7</w:t>
      </w:r>
      <w:r>
        <w:rPr>
          <w:rFonts w:hint="eastAsia"/>
          <w:szCs w:val="21"/>
        </w:rPr>
        <w:t>行对应的是汇编语言相关的课程列表</w:t>
      </w:r>
      <w:r w:rsidR="00AC0050">
        <w:rPr>
          <w:rFonts w:hint="eastAsia"/>
          <w:szCs w:val="21"/>
        </w:rPr>
        <w:t>,</w:t>
      </w:r>
      <w:r>
        <w:rPr>
          <w:rFonts w:hint="eastAsia"/>
          <w:szCs w:val="21"/>
        </w:rPr>
        <w:t>按照学习经验</w:t>
      </w:r>
      <w:r w:rsidR="00AC0050">
        <w:rPr>
          <w:rFonts w:hint="eastAsia"/>
          <w:szCs w:val="21"/>
        </w:rPr>
        <w:t>,</w:t>
      </w:r>
      <w:r w:rsidR="00031B41">
        <w:rPr>
          <w:rFonts w:hint="eastAsia"/>
          <w:szCs w:val="21"/>
        </w:rPr>
        <w:t>模拟电子</w:t>
      </w:r>
      <w:r w:rsidR="00031B41">
        <w:rPr>
          <w:rFonts w:hint="eastAsia"/>
          <w:szCs w:val="21"/>
        </w:rPr>
        <w:t>,</w:t>
      </w:r>
      <w:r>
        <w:rPr>
          <w:rFonts w:hint="eastAsia"/>
          <w:szCs w:val="21"/>
        </w:rPr>
        <w:t>数字逻辑以及</w:t>
      </w:r>
      <w:r w:rsidRPr="006B776A">
        <w:rPr>
          <w:rFonts w:hint="eastAsia"/>
          <w:szCs w:val="21"/>
        </w:rPr>
        <w:t>电路分析</w:t>
      </w:r>
      <w:r>
        <w:rPr>
          <w:rFonts w:hint="eastAsia"/>
          <w:szCs w:val="21"/>
        </w:rPr>
        <w:t>与汇编语言一定的关联关系</w:t>
      </w:r>
      <w:r w:rsidR="00AC0050">
        <w:rPr>
          <w:rFonts w:hint="eastAsia"/>
          <w:szCs w:val="21"/>
        </w:rPr>
        <w:t>,</w:t>
      </w:r>
      <w:r>
        <w:rPr>
          <w:rFonts w:hint="eastAsia"/>
          <w:szCs w:val="21"/>
        </w:rPr>
        <w:t>但是数据库系统关联的强弱无法确定</w:t>
      </w:r>
      <w:r w:rsidR="00AC0050">
        <w:rPr>
          <w:rFonts w:hint="eastAsia"/>
          <w:szCs w:val="21"/>
        </w:rPr>
        <w:t>.</w:t>
      </w:r>
    </w:p>
    <w:p w14:paraId="7781FAFD" w14:textId="77777777" w:rsidR="00F4602E" w:rsidRDefault="00F4602E" w:rsidP="00F4602E">
      <w:pPr>
        <w:widowControl/>
        <w:ind w:firstLineChars="200" w:firstLine="372"/>
        <w:jc w:val="left"/>
        <w:rPr>
          <w:rFonts w:hint="eastAsia"/>
          <w:szCs w:val="21"/>
        </w:rPr>
      </w:pPr>
      <w:r w:rsidRPr="007542CB">
        <w:rPr>
          <w:rFonts w:hint="eastAsia"/>
          <w:szCs w:val="21"/>
        </w:rPr>
        <w:lastRenderedPageBreak/>
        <w:t>图</w:t>
      </w:r>
      <w:r>
        <w:rPr>
          <w:rFonts w:hint="eastAsia"/>
          <w:szCs w:val="21"/>
        </w:rPr>
        <w:t>12</w:t>
      </w:r>
      <w:r>
        <w:rPr>
          <w:rFonts w:hint="eastAsia"/>
          <w:szCs w:val="21"/>
        </w:rPr>
        <w:t>为根据课程相关度进行课程层次聚类后的结果图</w:t>
      </w:r>
      <w:r w:rsidR="00AC0050">
        <w:rPr>
          <w:rFonts w:hint="eastAsia"/>
          <w:szCs w:val="21"/>
        </w:rPr>
        <w:t>,</w:t>
      </w:r>
      <w:r>
        <w:rPr>
          <w:rFonts w:hint="eastAsia"/>
          <w:szCs w:val="21"/>
        </w:rPr>
        <w:t>图中用</w:t>
      </w:r>
      <w:r w:rsidRPr="007542CB">
        <w:rPr>
          <w:rFonts w:hint="eastAsia"/>
          <w:szCs w:val="21"/>
        </w:rPr>
        <w:t>红色</w:t>
      </w:r>
      <w:r>
        <w:rPr>
          <w:rFonts w:hint="eastAsia"/>
          <w:szCs w:val="21"/>
        </w:rPr>
        <w:t>方框括起来的课程是相关性较强的课程</w:t>
      </w:r>
      <w:r w:rsidR="00AC0050">
        <w:rPr>
          <w:rFonts w:hint="eastAsia"/>
          <w:szCs w:val="21"/>
        </w:rPr>
        <w:t>.</w:t>
      </w:r>
      <w:r>
        <w:rPr>
          <w:rFonts w:hint="eastAsia"/>
          <w:szCs w:val="21"/>
        </w:rPr>
        <w:t>第一个框内的课程</w:t>
      </w:r>
      <w:r w:rsidRPr="007542CB">
        <w:rPr>
          <w:rFonts w:hint="eastAsia"/>
          <w:szCs w:val="21"/>
        </w:rPr>
        <w:t>.</w:t>
      </w:r>
      <w:r>
        <w:rPr>
          <w:rFonts w:hint="eastAsia"/>
          <w:szCs w:val="21"/>
        </w:rPr>
        <w:t>包括数学方面的课程以及物理方面的课程</w:t>
      </w:r>
      <w:r w:rsidR="00CA6EBD">
        <w:rPr>
          <w:rFonts w:hint="eastAsia"/>
          <w:szCs w:val="21"/>
        </w:rPr>
        <w:t>;</w:t>
      </w:r>
      <w:r>
        <w:rPr>
          <w:rFonts w:hint="eastAsia"/>
          <w:szCs w:val="21"/>
        </w:rPr>
        <w:t>第二个框内课程主要包括有硬件相关的课程</w:t>
      </w:r>
      <w:r w:rsidR="00CA6EBD">
        <w:rPr>
          <w:rFonts w:hint="eastAsia"/>
          <w:szCs w:val="21"/>
        </w:rPr>
        <w:t>;</w:t>
      </w:r>
      <w:r>
        <w:rPr>
          <w:rFonts w:hint="eastAsia"/>
          <w:szCs w:val="21"/>
        </w:rPr>
        <w:t>第三个框内课程主要包括图形图像以及模式识别方面的内容</w:t>
      </w:r>
      <w:r w:rsidR="00AC0050">
        <w:rPr>
          <w:rFonts w:hint="eastAsia"/>
          <w:szCs w:val="21"/>
        </w:rPr>
        <w:t>,</w:t>
      </w:r>
      <w:r>
        <w:rPr>
          <w:rFonts w:hint="eastAsia"/>
          <w:szCs w:val="21"/>
        </w:rPr>
        <w:t>红色框内的课程被较早的聚集在一起说明这些课程之间的相关性比较强</w:t>
      </w:r>
      <w:r w:rsidR="00AC0050">
        <w:rPr>
          <w:rFonts w:hint="eastAsia"/>
          <w:szCs w:val="21"/>
        </w:rPr>
        <w:t>,</w:t>
      </w:r>
      <w:r>
        <w:rPr>
          <w:rFonts w:hint="eastAsia"/>
          <w:szCs w:val="21"/>
        </w:rPr>
        <w:t>这些课程能够符合我们的经验知识</w:t>
      </w:r>
      <w:r w:rsidR="00AC0050">
        <w:rPr>
          <w:rFonts w:hint="eastAsia"/>
          <w:szCs w:val="21"/>
        </w:rPr>
        <w:t>.</w:t>
      </w:r>
      <w:r>
        <w:rPr>
          <w:rFonts w:hint="eastAsia"/>
          <w:szCs w:val="21"/>
        </w:rPr>
        <w:t>绿色框内的课程包括了编译原理</w:t>
      </w:r>
      <w:r w:rsidR="00031B41">
        <w:rPr>
          <w:rFonts w:hint="eastAsia"/>
          <w:szCs w:val="21"/>
        </w:rPr>
        <w:t>,</w:t>
      </w:r>
      <w:r>
        <w:rPr>
          <w:rFonts w:hint="eastAsia"/>
          <w:szCs w:val="21"/>
        </w:rPr>
        <w:t>操作系统</w:t>
      </w:r>
      <w:r w:rsidR="00031B41">
        <w:rPr>
          <w:rFonts w:hint="eastAsia"/>
          <w:szCs w:val="21"/>
        </w:rPr>
        <w:t>,</w:t>
      </w:r>
      <w:r>
        <w:rPr>
          <w:rFonts w:hint="eastAsia"/>
          <w:szCs w:val="21"/>
        </w:rPr>
        <w:t>计算机网络和数据库原理</w:t>
      </w:r>
      <w:r w:rsidR="00AC0050">
        <w:rPr>
          <w:rFonts w:hint="eastAsia"/>
          <w:szCs w:val="21"/>
        </w:rPr>
        <w:t>,</w:t>
      </w:r>
      <w:r>
        <w:rPr>
          <w:rFonts w:hint="eastAsia"/>
          <w:szCs w:val="21"/>
        </w:rPr>
        <w:t>这四门课程为计算机最主要的课程</w:t>
      </w:r>
      <w:r w:rsidR="00AC0050">
        <w:rPr>
          <w:rFonts w:hint="eastAsia"/>
          <w:szCs w:val="21"/>
        </w:rPr>
        <w:t>,</w:t>
      </w:r>
      <w:r>
        <w:rPr>
          <w:rFonts w:hint="eastAsia"/>
          <w:szCs w:val="21"/>
        </w:rPr>
        <w:t>虽然在知识上可能联系不大</w:t>
      </w:r>
      <w:r w:rsidR="00AC0050">
        <w:rPr>
          <w:rFonts w:hint="eastAsia"/>
          <w:szCs w:val="21"/>
        </w:rPr>
        <w:t>,</w:t>
      </w:r>
      <w:r>
        <w:rPr>
          <w:rFonts w:hint="eastAsia"/>
          <w:szCs w:val="21"/>
        </w:rPr>
        <w:t>但是也被较早的聚集在了一起</w:t>
      </w:r>
      <w:r w:rsidR="00AC0050">
        <w:rPr>
          <w:rFonts w:hint="eastAsia"/>
          <w:szCs w:val="21"/>
        </w:rPr>
        <w:t>,</w:t>
      </w:r>
      <w:r>
        <w:rPr>
          <w:rFonts w:hint="eastAsia"/>
          <w:szCs w:val="21"/>
        </w:rPr>
        <w:t>这些课程可能在学生学习方法或者学习的关注度上存在一定的关联性</w:t>
      </w:r>
      <w:r w:rsidR="00AC0050">
        <w:rPr>
          <w:rFonts w:hint="eastAsia"/>
          <w:szCs w:val="21"/>
        </w:rPr>
        <w:t>,</w:t>
      </w:r>
      <w:r>
        <w:rPr>
          <w:rFonts w:hint="eastAsia"/>
          <w:szCs w:val="21"/>
        </w:rPr>
        <w:t>所以反映到成绩上后具有较强关联</w:t>
      </w:r>
      <w:r w:rsidR="00AC0050">
        <w:rPr>
          <w:rFonts w:hint="eastAsia"/>
          <w:szCs w:val="21"/>
        </w:rPr>
        <w:t>.</w:t>
      </w:r>
    </w:p>
    <w:p w14:paraId="5086A8B5" w14:textId="77777777" w:rsidR="00B324D0" w:rsidRDefault="00B324D0" w:rsidP="00B324D0">
      <w:pPr>
        <w:ind w:firstLineChars="200" w:firstLine="372"/>
      </w:pPr>
      <w:r>
        <w:rPr>
          <w:rFonts w:hint="eastAsia"/>
        </w:rPr>
        <w:t>实验结果中有些课程的关联关系符合我们的经验知识</w:t>
      </w:r>
      <w:r>
        <w:rPr>
          <w:rFonts w:hint="eastAsia"/>
        </w:rPr>
        <w:t>,</w:t>
      </w:r>
      <w:r>
        <w:rPr>
          <w:rFonts w:hint="eastAsia"/>
        </w:rPr>
        <w:t>有些不符合我们的经验知识</w:t>
      </w:r>
      <w:r>
        <w:rPr>
          <w:rFonts w:hint="eastAsia"/>
        </w:rPr>
        <w:t>,</w:t>
      </w:r>
      <w:r>
        <w:rPr>
          <w:rFonts w:hint="eastAsia"/>
        </w:rPr>
        <w:t>本文给出两种产生这种误差的可能原因</w:t>
      </w:r>
      <w:r w:rsidR="00CA6EBD">
        <w:rPr>
          <w:rFonts w:hint="eastAsia"/>
        </w:rPr>
        <w:t>:</w:t>
      </w:r>
    </w:p>
    <w:p w14:paraId="5902F7B4" w14:textId="77777777" w:rsidR="00B324D0" w:rsidRPr="00362B51" w:rsidRDefault="00B324D0" w:rsidP="00B324D0">
      <w:pPr>
        <w:ind w:firstLineChars="200" w:firstLine="372"/>
      </w:pPr>
      <w:r>
        <w:rPr>
          <w:rFonts w:hint="eastAsia"/>
        </w:rPr>
        <w:t>1</w:t>
      </w:r>
      <w:r>
        <w:rPr>
          <w:rFonts w:hint="eastAsia"/>
        </w:rPr>
        <w:t>．启发式的算法存在一定的误差性</w:t>
      </w:r>
      <w:r>
        <w:rPr>
          <w:rFonts w:hint="eastAsia"/>
        </w:rPr>
        <w:t>,</w:t>
      </w:r>
      <w:r>
        <w:rPr>
          <w:rFonts w:hint="eastAsia"/>
        </w:rPr>
        <w:t>算法基于的假设是如果两门课程存在强关联性</w:t>
      </w:r>
      <w:r>
        <w:rPr>
          <w:rFonts w:hint="eastAsia"/>
        </w:rPr>
        <w:t>,</w:t>
      </w:r>
      <w:r>
        <w:rPr>
          <w:rFonts w:hint="eastAsia"/>
        </w:rPr>
        <w:t>那么学生在这两门课程上的成绩应该是相当的</w:t>
      </w:r>
      <w:r>
        <w:rPr>
          <w:rFonts w:hint="eastAsia"/>
        </w:rPr>
        <w:t>,</w:t>
      </w:r>
      <w:r>
        <w:rPr>
          <w:rFonts w:hint="eastAsia"/>
        </w:rPr>
        <w:t>算法基于上述的假设通过成绩数据来推导出课程相关度</w:t>
      </w:r>
      <w:r>
        <w:rPr>
          <w:rFonts w:hint="eastAsia"/>
        </w:rPr>
        <w:t>,</w:t>
      </w:r>
      <w:r>
        <w:rPr>
          <w:rFonts w:hint="eastAsia"/>
        </w:rPr>
        <w:t>但是由于学生的学习过程是一个很复杂过程</w:t>
      </w:r>
      <w:r>
        <w:rPr>
          <w:rFonts w:hint="eastAsia"/>
        </w:rPr>
        <w:t>,</w:t>
      </w:r>
      <w:r>
        <w:rPr>
          <w:rFonts w:hint="eastAsia"/>
        </w:rPr>
        <w:t>学习过程会受到很多因素的影响</w:t>
      </w:r>
      <w:r>
        <w:rPr>
          <w:rFonts w:hint="eastAsia"/>
        </w:rPr>
        <w:t>,</w:t>
      </w:r>
      <w:r>
        <w:rPr>
          <w:rFonts w:hint="eastAsia"/>
        </w:rPr>
        <w:t>这些影响的因素会使得课程间的关联变的不够明显</w:t>
      </w:r>
      <w:r>
        <w:rPr>
          <w:rFonts w:hint="eastAsia"/>
        </w:rPr>
        <w:t>,</w:t>
      </w:r>
      <w:r>
        <w:rPr>
          <w:rFonts w:hint="eastAsia"/>
        </w:rPr>
        <w:t>由此导致了关联度计算的偏差</w:t>
      </w:r>
      <w:r>
        <w:rPr>
          <w:rFonts w:hint="eastAsia"/>
        </w:rPr>
        <w:t>.</w:t>
      </w:r>
    </w:p>
    <w:p w14:paraId="61E586F6" w14:textId="77777777" w:rsidR="00B324D0" w:rsidRPr="00F4602E" w:rsidRDefault="00B324D0" w:rsidP="00B324D0">
      <w:pPr>
        <w:pStyle w:val="a1"/>
        <w:ind w:firstLine="372"/>
        <w:rPr>
          <w:rFonts w:hint="eastAsia"/>
        </w:rPr>
      </w:pPr>
      <w:r>
        <w:rPr>
          <w:rFonts w:hint="eastAsia"/>
        </w:rPr>
        <w:t>2</w:t>
      </w:r>
      <w:r>
        <w:rPr>
          <w:rFonts w:hint="eastAsia"/>
        </w:rPr>
        <w:t>．两个课程间存在隐含的关联性</w:t>
      </w:r>
      <w:r>
        <w:rPr>
          <w:rFonts w:hint="eastAsia"/>
        </w:rPr>
        <w:t>,</w:t>
      </w:r>
      <w:r>
        <w:rPr>
          <w:rFonts w:hint="eastAsia"/>
        </w:rPr>
        <w:t>并且反映到了学生的成绩中</w:t>
      </w:r>
      <w:r>
        <w:rPr>
          <w:rFonts w:hint="eastAsia"/>
        </w:rPr>
        <w:t>,</w:t>
      </w:r>
      <w:r>
        <w:rPr>
          <w:rFonts w:hint="eastAsia"/>
        </w:rPr>
        <w:t>但是这种关联性还没有被认识到</w:t>
      </w:r>
      <w:r>
        <w:rPr>
          <w:rFonts w:hint="eastAsia"/>
        </w:rPr>
        <w:t>,</w:t>
      </w:r>
      <w:r>
        <w:rPr>
          <w:rFonts w:hint="eastAsia"/>
        </w:rPr>
        <w:t>这需要教育学家对课程以及学生的学习习惯进一步的进行分析</w:t>
      </w:r>
      <w:r>
        <w:rPr>
          <w:rFonts w:hint="eastAsia"/>
        </w:rPr>
        <w:t>.</w:t>
      </w:r>
    </w:p>
    <w:p w14:paraId="3D776BA7" w14:textId="77777777" w:rsidR="00B324D0" w:rsidRPr="00B324D0" w:rsidRDefault="00B324D0" w:rsidP="00F4602E">
      <w:pPr>
        <w:widowControl/>
        <w:ind w:firstLineChars="200" w:firstLine="372"/>
        <w:jc w:val="left"/>
        <w:rPr>
          <w:rFonts w:hint="eastAsia"/>
          <w:szCs w:val="21"/>
        </w:rPr>
      </w:pPr>
    </w:p>
    <w:p w14:paraId="2969A8CE" w14:textId="77777777" w:rsidR="00A619E5" w:rsidRPr="007542CB" w:rsidRDefault="00A619E5" w:rsidP="00A619E5">
      <w:pPr>
        <w:pStyle w:val="1"/>
      </w:pPr>
      <w:r>
        <w:t>总结</w:t>
      </w:r>
    </w:p>
    <w:p w14:paraId="557DB715" w14:textId="77777777" w:rsidR="00AC0050" w:rsidRDefault="00AC0050" w:rsidP="00AC0050">
      <w:pPr>
        <w:widowControl/>
        <w:ind w:firstLineChars="200" w:firstLine="372"/>
        <w:jc w:val="left"/>
        <w:rPr>
          <w:rFonts w:hint="eastAsia"/>
        </w:rPr>
      </w:pPr>
      <w:r>
        <w:rPr>
          <w:rFonts w:hint="eastAsia"/>
        </w:rPr>
        <w:t>本文针对</w:t>
      </w:r>
      <w:r w:rsidRPr="00D35C2D">
        <w:t>关联关系挖掘的主要缺陷</w:t>
      </w:r>
      <w:r>
        <w:t>提出了关联模型的概念</w:t>
      </w:r>
      <w:r>
        <w:rPr>
          <w:rFonts w:hint="eastAsia"/>
        </w:rPr>
        <w:t>以及</w:t>
      </w:r>
      <w:r w:rsidRPr="00D35C2D">
        <w:t>关联模式挖掘算法</w:t>
      </w:r>
      <w:r>
        <w:t>,</w:t>
      </w:r>
      <w:r>
        <w:rPr>
          <w:rFonts w:hint="eastAsia"/>
        </w:rPr>
        <w:t>算法通过</w:t>
      </w:r>
      <w:r>
        <w:t>对</w:t>
      </w:r>
      <w:r w:rsidRPr="00D35C2D">
        <w:t>关联规则进行整合</w:t>
      </w:r>
      <w:r w:rsidR="00031B41">
        <w:rPr>
          <w:rFonts w:hint="eastAsia"/>
        </w:rPr>
        <w:t>与</w:t>
      </w:r>
      <w:r w:rsidRPr="00D35C2D">
        <w:t>挖掘</w:t>
      </w:r>
      <w:r>
        <w:t>,</w:t>
      </w:r>
      <w:r w:rsidRPr="00D35C2D">
        <w:t>生</w:t>
      </w:r>
      <w:r>
        <w:t>成一系列富含有价值信息的关联模式</w:t>
      </w:r>
      <w:r>
        <w:rPr>
          <w:rFonts w:hint="eastAsia"/>
        </w:rPr>
        <w:t>.</w:t>
      </w:r>
      <w:r>
        <w:rPr>
          <w:rFonts w:hint="eastAsia"/>
        </w:rPr>
        <w:t>并且本文将关联模式挖掘应用到</w:t>
      </w:r>
      <w:r>
        <w:t>教学课程数据</w:t>
      </w:r>
      <w:r>
        <w:t>,</w:t>
      </w:r>
      <w:r>
        <w:t>挖掘出课程</w:t>
      </w:r>
      <w:r>
        <w:rPr>
          <w:rFonts w:hint="eastAsia"/>
        </w:rPr>
        <w:t>间</w:t>
      </w:r>
      <w:r>
        <w:t>关联</w:t>
      </w:r>
      <w:r>
        <w:rPr>
          <w:rFonts w:hint="eastAsia"/>
        </w:rPr>
        <w:t>模式</w:t>
      </w:r>
      <w:r>
        <w:t>,</w:t>
      </w:r>
      <w:r w:rsidRPr="00D35C2D">
        <w:t>并在此基础上提出了一个</w:t>
      </w:r>
      <w:r>
        <w:t>计算课程关联度的</w:t>
      </w:r>
      <w:r w:rsidRPr="00D35C2D">
        <w:t>应用实例</w:t>
      </w:r>
      <w:r>
        <w:t>.</w:t>
      </w:r>
      <w:r w:rsidRPr="00D35C2D">
        <w:t>通过真实教学数据实</w:t>
      </w:r>
      <w:r>
        <w:t>验验证</w:t>
      </w:r>
      <w:r>
        <w:t>,</w:t>
      </w:r>
      <w:r>
        <w:t>关联模式能有效为用户提供</w:t>
      </w:r>
      <w:r>
        <w:rPr>
          <w:rFonts w:hint="eastAsia"/>
        </w:rPr>
        <w:t>清晰的</w:t>
      </w:r>
      <w:r w:rsidR="00031B41">
        <w:rPr>
          <w:rFonts w:hint="eastAsia"/>
        </w:rPr>
        <w:t>且</w:t>
      </w:r>
      <w:r>
        <w:rPr>
          <w:rFonts w:hint="eastAsia"/>
        </w:rPr>
        <w:t>有价值的</w:t>
      </w:r>
      <w:r w:rsidRPr="00D35C2D">
        <w:t>信息</w:t>
      </w:r>
      <w:r>
        <w:t>,</w:t>
      </w:r>
      <w:r w:rsidRPr="00D35C2D">
        <w:t>并且</w:t>
      </w:r>
      <w:r>
        <w:t>,</w:t>
      </w:r>
      <w:r w:rsidRPr="00D35C2D">
        <w:t>关联度计算方法能反映课程间的关联关系</w:t>
      </w:r>
      <w:r>
        <w:t>.</w:t>
      </w:r>
    </w:p>
    <w:p w14:paraId="52E58F13" w14:textId="77777777" w:rsidR="00F345ED" w:rsidRDefault="00F345ED" w:rsidP="00AC0050">
      <w:pPr>
        <w:widowControl/>
        <w:ind w:firstLineChars="200" w:firstLine="372"/>
        <w:jc w:val="left"/>
        <w:rPr>
          <w:rFonts w:hint="eastAsia"/>
        </w:rPr>
      </w:pPr>
      <w:r>
        <w:rPr>
          <w:rFonts w:hint="eastAsia"/>
        </w:rPr>
        <w:t>算法首次提出了上升模式与下降模式</w:t>
      </w:r>
      <w:r w:rsidR="00D22A53">
        <w:rPr>
          <w:rFonts w:hint="eastAsia"/>
        </w:rPr>
        <w:t>,</w:t>
      </w:r>
      <w:r>
        <w:rPr>
          <w:rFonts w:hint="eastAsia"/>
        </w:rPr>
        <w:t>正常模式与异常模式的挖掘算法</w:t>
      </w:r>
      <w:ins w:id="34" w:author="Windows 用户" w:date="2016-08-26T17:37:00Z">
        <w:r w:rsidR="004C0A66">
          <w:rPr>
            <w:rFonts w:hint="eastAsia"/>
          </w:rPr>
          <w:t>.</w:t>
        </w:r>
      </w:ins>
      <w:del w:id="35" w:author="Windows 用户" w:date="2016-08-26T17:37:00Z">
        <w:r w:rsidR="00D22A53" w:rsidDel="004C0A66">
          <w:rPr>
            <w:rFonts w:hint="eastAsia"/>
          </w:rPr>
          <w:delText>,</w:delText>
        </w:r>
      </w:del>
      <w:r w:rsidR="006C2F2B">
        <w:rPr>
          <w:rFonts w:hint="eastAsia"/>
        </w:rPr>
        <w:t>主要针对带有等级的数据</w:t>
      </w:r>
      <w:r w:rsidR="00D22A53">
        <w:rPr>
          <w:rFonts w:hint="eastAsia"/>
        </w:rPr>
        <w:t>,</w:t>
      </w:r>
      <w:r w:rsidR="00865945">
        <w:rPr>
          <w:rFonts w:hint="eastAsia"/>
        </w:rPr>
        <w:t>通过</w:t>
      </w:r>
      <w:r w:rsidR="006C2F2B">
        <w:rPr>
          <w:rFonts w:hint="eastAsia"/>
        </w:rPr>
        <w:t>挖掘出两个</w:t>
      </w:r>
      <w:r w:rsidR="00865945">
        <w:rPr>
          <w:rFonts w:hint="eastAsia"/>
        </w:rPr>
        <w:t>数据集合</w:t>
      </w:r>
      <w:r w:rsidR="006C2F2B">
        <w:rPr>
          <w:rFonts w:hint="eastAsia"/>
        </w:rPr>
        <w:t>之间上升与下降的关系</w:t>
      </w:r>
      <w:r w:rsidR="00D22A53">
        <w:rPr>
          <w:rFonts w:hint="eastAsia"/>
        </w:rPr>
        <w:t>,</w:t>
      </w:r>
      <w:r w:rsidR="00865945">
        <w:rPr>
          <w:rFonts w:hint="eastAsia"/>
        </w:rPr>
        <w:t>从而运用</w:t>
      </w:r>
      <w:r w:rsidR="006C2F2B">
        <w:rPr>
          <w:rFonts w:hint="eastAsia"/>
        </w:rPr>
        <w:t>正常与异常规则的挖掘算法</w:t>
      </w:r>
      <w:r w:rsidR="00D22A53">
        <w:rPr>
          <w:rFonts w:hint="eastAsia"/>
        </w:rPr>
        <w:t>,</w:t>
      </w:r>
      <w:r w:rsidR="00865945">
        <w:rPr>
          <w:rFonts w:hint="eastAsia"/>
        </w:rPr>
        <w:t>挖掘出两个数据集之间的正常规则集合和异常规则集合</w:t>
      </w:r>
      <w:r w:rsidR="003671D8">
        <w:rPr>
          <w:rFonts w:hint="eastAsia"/>
        </w:rPr>
        <w:t>.</w:t>
      </w:r>
      <w:r w:rsidR="0065145B">
        <w:rPr>
          <w:rFonts w:hint="eastAsia"/>
        </w:rPr>
        <w:t>如果异常规则小于正常规则</w:t>
      </w:r>
      <w:r w:rsidR="003671D8">
        <w:rPr>
          <w:rFonts w:hint="eastAsia"/>
        </w:rPr>
        <w:t>,</w:t>
      </w:r>
      <w:r w:rsidR="0065145B">
        <w:rPr>
          <w:rFonts w:hint="eastAsia"/>
        </w:rPr>
        <w:t>则说明两个数据集间具有关联关系</w:t>
      </w:r>
      <w:ins w:id="36" w:author="Windows 用户" w:date="2016-08-26T17:37:00Z">
        <w:r w:rsidR="00730F5F">
          <w:rPr>
            <w:rFonts w:hint="eastAsia"/>
          </w:rPr>
          <w:t>;</w:t>
        </w:r>
      </w:ins>
      <w:del w:id="37" w:author="Windows 用户" w:date="2016-08-26T17:37:00Z">
        <w:r w:rsidR="003671D8" w:rsidDel="00730F5F">
          <w:rPr>
            <w:rFonts w:hint="eastAsia"/>
          </w:rPr>
          <w:delText>,</w:delText>
        </w:r>
      </w:del>
      <w:r w:rsidR="0065145B">
        <w:rPr>
          <w:rFonts w:hint="eastAsia"/>
        </w:rPr>
        <w:t>反之</w:t>
      </w:r>
      <w:r w:rsidR="003671D8">
        <w:rPr>
          <w:rFonts w:hint="eastAsia"/>
        </w:rPr>
        <w:t>,</w:t>
      </w:r>
      <w:r w:rsidR="0065145B">
        <w:rPr>
          <w:rFonts w:hint="eastAsia"/>
        </w:rPr>
        <w:t>二者就不具有关联关系</w:t>
      </w:r>
      <w:r w:rsidR="003671D8">
        <w:rPr>
          <w:rFonts w:hint="eastAsia"/>
        </w:rPr>
        <w:t>.</w:t>
      </w:r>
      <w:r w:rsidR="0065145B">
        <w:rPr>
          <w:rFonts w:hint="eastAsia"/>
        </w:rPr>
        <w:t>在</w:t>
      </w:r>
      <w:r w:rsidR="00865945">
        <w:rPr>
          <w:rFonts w:hint="eastAsia"/>
        </w:rPr>
        <w:t>最后将</w:t>
      </w:r>
      <w:r w:rsidR="0065145B">
        <w:rPr>
          <w:rFonts w:hint="eastAsia"/>
        </w:rPr>
        <w:t>挖据出的正常与异常数据集的个数</w:t>
      </w:r>
      <w:ins w:id="38" w:author="Windows 用户" w:date="2016-08-26T17:34:00Z">
        <w:r w:rsidR="004C0A66">
          <w:rPr>
            <w:rFonts w:hint="eastAsia"/>
          </w:rPr>
          <w:t>代</w:t>
        </w:r>
      </w:ins>
      <w:del w:id="39" w:author="Windows 用户" w:date="2016-08-26T17:34:00Z">
        <w:r w:rsidR="0065145B" w:rsidDel="004C0A66">
          <w:rPr>
            <w:rFonts w:hint="eastAsia"/>
          </w:rPr>
          <w:delText>带</w:delText>
        </w:r>
      </w:del>
      <w:r w:rsidR="0065145B">
        <w:rPr>
          <w:rFonts w:hint="eastAsia"/>
        </w:rPr>
        <w:t>入量化公式</w:t>
      </w:r>
      <w:r w:rsidR="00D22A53">
        <w:rPr>
          <w:rFonts w:hint="eastAsia"/>
        </w:rPr>
        <w:t>,</w:t>
      </w:r>
      <w:r w:rsidR="0065145B">
        <w:rPr>
          <w:rFonts w:hint="eastAsia"/>
        </w:rPr>
        <w:t>就</w:t>
      </w:r>
      <w:r w:rsidR="006C2F2B">
        <w:rPr>
          <w:rFonts w:hint="eastAsia"/>
        </w:rPr>
        <w:t>能够清晰地反映出两个对象关联关系的强弱</w:t>
      </w:r>
      <w:r w:rsidR="00D22A53">
        <w:rPr>
          <w:rFonts w:hint="eastAsia"/>
        </w:rPr>
        <w:t>.</w:t>
      </w:r>
    </w:p>
    <w:p w14:paraId="4BAE9BB3" w14:textId="77777777" w:rsidR="00AC0050" w:rsidRPr="00AC0050" w:rsidRDefault="00AC0050" w:rsidP="00AC0050">
      <w:pPr>
        <w:widowControl/>
        <w:ind w:firstLineChars="200" w:firstLine="372"/>
        <w:jc w:val="left"/>
        <w:rPr>
          <w:szCs w:val="21"/>
        </w:rPr>
      </w:pPr>
      <w:del w:id="40" w:author="Windows 用户" w:date="2016-08-26T17:34:00Z">
        <w:r w:rsidDel="004C0A66">
          <w:rPr>
            <w:rFonts w:hint="eastAsia"/>
          </w:rPr>
          <w:delText>笔者认为</w:delText>
        </w:r>
        <w:r w:rsidDel="004C0A66">
          <w:rPr>
            <w:rFonts w:hint="eastAsia"/>
          </w:rPr>
          <w:delText>,</w:delText>
        </w:r>
      </w:del>
      <w:r>
        <w:rPr>
          <w:rFonts w:hint="eastAsia"/>
        </w:rPr>
        <w:t>数据挖掘在教学数据的研究上仍具有很大的研究空间</w:t>
      </w:r>
      <w:r>
        <w:rPr>
          <w:rFonts w:hint="eastAsia"/>
        </w:rPr>
        <w:t>,</w:t>
      </w:r>
      <w:r w:rsidR="00932BED">
        <w:rPr>
          <w:rFonts w:hint="eastAsia"/>
        </w:rPr>
        <w:t>如何</w:t>
      </w:r>
      <w:ins w:id="41" w:author="Windows 用户" w:date="2016-08-26T17:35:00Z">
        <w:r w:rsidR="004C0A66">
          <w:rPr>
            <w:rFonts w:hint="eastAsia"/>
          </w:rPr>
          <w:t>设计准确的</w:t>
        </w:r>
      </w:ins>
      <w:del w:id="42" w:author="Windows 用户" w:date="2016-08-26T17:35:00Z">
        <w:r w:rsidR="00932BED" w:rsidDel="004C0A66">
          <w:rPr>
            <w:rFonts w:hint="eastAsia"/>
          </w:rPr>
          <w:delText>巧妙地运用</w:delText>
        </w:r>
      </w:del>
      <w:r w:rsidR="00932BED">
        <w:rPr>
          <w:rFonts w:hint="eastAsia"/>
        </w:rPr>
        <w:t>算法将课程</w:t>
      </w:r>
      <w:ins w:id="43" w:author="Windows 用户" w:date="2016-08-26T17:35:00Z">
        <w:r w:rsidR="004C0A66">
          <w:rPr>
            <w:rFonts w:hint="eastAsia"/>
          </w:rPr>
          <w:t>进行科学</w:t>
        </w:r>
      </w:ins>
      <w:r w:rsidR="00932BED">
        <w:rPr>
          <w:rFonts w:hint="eastAsia"/>
        </w:rPr>
        <w:t>分类</w:t>
      </w:r>
      <w:r w:rsidR="00932BED">
        <w:rPr>
          <w:rFonts w:hint="eastAsia"/>
        </w:rPr>
        <w:t>,</w:t>
      </w:r>
      <w:del w:id="44" w:author="Windows 用户" w:date="2016-08-26T17:35:00Z">
        <w:r w:rsidR="00932BED" w:rsidDel="004C0A66">
          <w:rPr>
            <w:rFonts w:hint="eastAsia"/>
          </w:rPr>
          <w:delText>科学地将课程分类</w:delText>
        </w:r>
        <w:r w:rsidR="00932BED" w:rsidDel="004C0A66">
          <w:rPr>
            <w:rFonts w:hint="eastAsia"/>
          </w:rPr>
          <w:delText>,</w:delText>
        </w:r>
        <w:r w:rsidR="00932BED" w:rsidDel="004C0A66">
          <w:rPr>
            <w:rFonts w:hint="eastAsia"/>
          </w:rPr>
          <w:delText>总结出研究方向</w:delText>
        </w:r>
      </w:del>
      <w:r w:rsidR="00932BED">
        <w:rPr>
          <w:rFonts w:hint="eastAsia"/>
        </w:rPr>
        <w:t>将是我们</w:t>
      </w:r>
      <w:ins w:id="45" w:author="Windows 用户" w:date="2016-08-26T17:35:00Z">
        <w:r w:rsidR="004C0A66">
          <w:rPr>
            <w:rFonts w:hint="eastAsia"/>
          </w:rPr>
          <w:t>未来</w:t>
        </w:r>
      </w:ins>
      <w:del w:id="46" w:author="Windows 用户" w:date="2016-08-26T17:35:00Z">
        <w:r w:rsidR="00932BED" w:rsidDel="004C0A66">
          <w:rPr>
            <w:rFonts w:hint="eastAsia"/>
          </w:rPr>
          <w:delText>日后</w:delText>
        </w:r>
      </w:del>
      <w:r w:rsidR="00932BED">
        <w:rPr>
          <w:rFonts w:hint="eastAsia"/>
        </w:rPr>
        <w:t>要研究的</w:t>
      </w:r>
      <w:ins w:id="47" w:author="Windows 用户" w:date="2016-08-26T17:36:00Z">
        <w:r w:rsidR="004C0A66">
          <w:rPr>
            <w:rFonts w:hint="eastAsia"/>
          </w:rPr>
          <w:t>方向之一</w:t>
        </w:r>
      </w:ins>
      <w:del w:id="48" w:author="Windows 用户" w:date="2016-08-26T17:36:00Z">
        <w:r w:rsidR="00932BED" w:rsidDel="004C0A66">
          <w:rPr>
            <w:rFonts w:hint="eastAsia"/>
          </w:rPr>
          <w:delText>问题</w:delText>
        </w:r>
      </w:del>
      <w:r w:rsidR="00932BED">
        <w:rPr>
          <w:rFonts w:hint="eastAsia"/>
        </w:rPr>
        <w:t>.</w:t>
      </w:r>
      <w:del w:id="49" w:author="Windows 用户" w:date="2016-08-26T17:35:00Z">
        <w:r w:rsidR="00932BED" w:rsidDel="004C0A66">
          <w:rPr>
            <w:rFonts w:hint="eastAsia"/>
          </w:rPr>
          <w:delText>在教学数据的挖掘上还需要我们共同努力</w:delText>
        </w:r>
        <w:r w:rsidR="00932BED" w:rsidDel="004C0A66">
          <w:rPr>
            <w:rFonts w:hint="eastAsia"/>
          </w:rPr>
          <w:delText>.</w:delText>
        </w:r>
      </w:del>
    </w:p>
    <w:p w14:paraId="04980D07" w14:textId="77777777" w:rsidR="00F4602E" w:rsidRPr="00AC0050" w:rsidRDefault="00F4602E" w:rsidP="00F4602E">
      <w:pPr>
        <w:pStyle w:val="a1"/>
        <w:ind w:firstLine="372"/>
      </w:pPr>
    </w:p>
    <w:p w14:paraId="583887B4" w14:textId="77777777" w:rsidR="00A15077" w:rsidRDefault="00A15077">
      <w:pPr>
        <w:pStyle w:val="Reference"/>
        <w:rPr>
          <w:rFonts w:hint="eastAsia"/>
          <w:b w:val="0"/>
          <w:bCs/>
          <w:color w:val="000000"/>
        </w:rPr>
      </w:pPr>
      <w:r>
        <w:rPr>
          <w:color w:val="000000"/>
        </w:rPr>
        <w:t>References</w:t>
      </w:r>
      <w:r>
        <w:rPr>
          <w:b w:val="0"/>
          <w:bCs/>
          <w:color w:val="000000"/>
        </w:rPr>
        <w:t>:</w:t>
      </w:r>
    </w:p>
    <w:p w14:paraId="0BBAED25" w14:textId="77777777" w:rsidR="00437AC4" w:rsidRDefault="00437AC4">
      <w:pPr>
        <w:pStyle w:val="TextofReference1"/>
        <w:spacing w:line="256" w:lineRule="exact"/>
        <w:ind w:left="420" w:hanging="23"/>
        <w:rPr>
          <w:rFonts w:hint="eastAsia"/>
        </w:rPr>
      </w:pPr>
      <w:r w:rsidRPr="00437AC4">
        <w:t>Sanjeev A P, Zytkow J M. Discovering Enrollment Knowledge in University Databases[C]</w:t>
      </w:r>
      <w:r w:rsidRPr="00437AC4">
        <w:rPr>
          <w:rFonts w:hint="eastAsia"/>
        </w:rPr>
        <w:t>.</w:t>
      </w:r>
      <w:r w:rsidRPr="00437AC4">
        <w:t>KDD. 1995: 246-251</w:t>
      </w:r>
    </w:p>
    <w:p w14:paraId="1D28555F" w14:textId="77777777" w:rsidR="00437AC4" w:rsidRDefault="00437AC4" w:rsidP="00437AC4">
      <w:pPr>
        <w:pStyle w:val="TextofReference1"/>
        <w:spacing w:line="256" w:lineRule="exact"/>
        <w:ind w:left="420" w:hanging="23"/>
        <w:rPr>
          <w:rFonts w:hint="eastAsia"/>
        </w:rPr>
      </w:pPr>
      <w:bookmarkStart w:id="50" w:name="_Ref405137316"/>
      <w:r w:rsidRPr="00437AC4">
        <w:t>Dillon A, Stolk J. The students are unstable! Cluster analysis of motivation and early implications for educational research and practice[C]</w:t>
      </w:r>
      <w:r w:rsidRPr="00437AC4">
        <w:rPr>
          <w:rFonts w:hint="eastAsia"/>
        </w:rPr>
        <w:t>.</w:t>
      </w:r>
      <w:r w:rsidRPr="00437AC4">
        <w:t>Frontiers in Education Conference (FIE), 2012. IEEE, 2012: 1-6.</w:t>
      </w:r>
      <w:bookmarkEnd w:id="50"/>
    </w:p>
    <w:p w14:paraId="2F5FE871" w14:textId="77777777" w:rsidR="00437AC4" w:rsidRPr="00EA7F19" w:rsidRDefault="00437AC4" w:rsidP="00437AC4">
      <w:pPr>
        <w:pStyle w:val="TextofReference1"/>
      </w:pPr>
      <w:bookmarkStart w:id="51" w:name="_Ref405137658"/>
      <w:r w:rsidRPr="00794B89">
        <w:t>Becker K, Ghedini C G, Terra E L. Using KDD to analyze the impact of curriculum revision</w:t>
      </w:r>
      <w:r>
        <w:t>s in a Brazilian university[C]</w:t>
      </w:r>
      <w:r>
        <w:rPr>
          <w:rFonts w:hint="eastAsia"/>
        </w:rPr>
        <w:t>.</w:t>
      </w:r>
      <w:r w:rsidRPr="00794B89">
        <w:t>AeroSense 2000. International Society for Optics and Photonics, 2000: 412-419</w:t>
      </w:r>
      <w:r w:rsidRPr="00EA7F19">
        <w:t>.</w:t>
      </w:r>
      <w:bookmarkEnd w:id="51"/>
    </w:p>
    <w:p w14:paraId="0D65031B" w14:textId="77777777" w:rsidR="00437AC4" w:rsidRPr="00EA7F19" w:rsidRDefault="00437AC4" w:rsidP="00437AC4">
      <w:pPr>
        <w:pStyle w:val="TextofReference1"/>
      </w:pPr>
      <w:bookmarkStart w:id="52" w:name="_Ref405137813"/>
      <w:r w:rsidRPr="0048063C">
        <w:t>Ma Y, Liu B, Wong C K, et al. Targeting the right</w:t>
      </w:r>
      <w:r>
        <w:t xml:space="preserve"> students using data mining[C]</w:t>
      </w:r>
      <w:r>
        <w:rPr>
          <w:rFonts w:hint="eastAsia"/>
        </w:rPr>
        <w:t>.</w:t>
      </w:r>
      <w:r w:rsidRPr="0048063C">
        <w:t>Proceedings of the sixth ACM SIGKDD international conference on Knowledge discovery and data mining. ACM, 2000: 457-464.</w:t>
      </w:r>
      <w:bookmarkEnd w:id="52"/>
    </w:p>
    <w:p w14:paraId="7734E44B" w14:textId="77777777" w:rsidR="00120290" w:rsidRPr="00EA7F19" w:rsidRDefault="00120290" w:rsidP="00120290">
      <w:pPr>
        <w:pStyle w:val="TextofReference1"/>
      </w:pPr>
      <w:r w:rsidRPr="00EA7F19">
        <w:t>Ramaswami M, Bhaskaran R. A CHAID based performance prediction model in educational data mining[J]. arXiv preprint arXiv:1002.1144, 2010.</w:t>
      </w:r>
    </w:p>
    <w:p w14:paraId="43270802" w14:textId="77777777" w:rsidR="00120290" w:rsidRPr="00EA7F19" w:rsidRDefault="00120290" w:rsidP="00120290">
      <w:pPr>
        <w:pStyle w:val="TextofReference1"/>
      </w:pPr>
      <w:r w:rsidRPr="0068470D">
        <w:t>Luan J. Data Mining and Knowledge Management in Higher Education-Potential Applications[J]. 2002.</w:t>
      </w:r>
    </w:p>
    <w:p w14:paraId="4B6B0AD2" w14:textId="77777777" w:rsidR="00120290" w:rsidRPr="00EA7F19" w:rsidRDefault="00120290" w:rsidP="00120290">
      <w:pPr>
        <w:pStyle w:val="TextofReference1"/>
      </w:pPr>
      <w:r w:rsidRPr="000F2CF9">
        <w:lastRenderedPageBreak/>
        <w:t>Bian H. A Preliminary Study on Clustering Student Learning Data[C]</w:t>
      </w:r>
      <w:r w:rsidRPr="000F2CF9">
        <w:rPr>
          <w:rFonts w:hint="eastAsia"/>
        </w:rPr>
        <w:t>.</w:t>
      </w:r>
      <w:r w:rsidRPr="000F2CF9">
        <w:t>MAICS. 2011: 128-132.</w:t>
      </w:r>
    </w:p>
    <w:p w14:paraId="648AE8D0" w14:textId="77777777" w:rsidR="00120290" w:rsidRPr="00EA7F19" w:rsidRDefault="00120290" w:rsidP="00120290">
      <w:pPr>
        <w:pStyle w:val="TextofReference1"/>
      </w:pPr>
      <w:bookmarkStart w:id="53" w:name="_Ref405138409"/>
      <w:r w:rsidRPr="00EA7F19">
        <w:t>Xin-huaZhu</w:t>
      </w:r>
      <w:r w:rsidRPr="00857A33">
        <w:t>, Zhang J, Deng Y. Application of Mixed-Weighted-Association-Rules-Based Data Mining Technology in College Examination grades Analysis[J]. JDCTA: International Journal of Digital Content Technology and its Applications, 2012, 6(10): 336-344.</w:t>
      </w:r>
      <w:bookmarkEnd w:id="53"/>
    </w:p>
    <w:p w14:paraId="40125B30" w14:textId="77777777" w:rsidR="00120290" w:rsidRPr="00EA7F19" w:rsidRDefault="00120290" w:rsidP="00120290">
      <w:pPr>
        <w:pStyle w:val="TextofReference1"/>
      </w:pPr>
      <w:r w:rsidRPr="00EA7F19">
        <w:t xml:space="preserve">Yadav S K, Bharadwaj B, Pal S. Data mining applications: A comparative study for predicting student's performance[J]. arXiv preprint arXiv:1202.4815, 2012. </w:t>
      </w:r>
    </w:p>
    <w:p w14:paraId="1B41224C" w14:textId="77777777" w:rsidR="00120290" w:rsidRPr="00EA7F19" w:rsidRDefault="00120290" w:rsidP="00120290">
      <w:pPr>
        <w:pStyle w:val="TextofReference1"/>
      </w:pPr>
      <w:bookmarkStart w:id="54" w:name="_Ref405138486"/>
      <w:r w:rsidRPr="000F2CF9">
        <w:t>Singh C, Gopal A, Mishra S. Extraction and analysis of faculty performance of management discipline from student feedback using clustering and associa</w:t>
      </w:r>
      <w:r>
        <w:t>tion rule mining techniques[C]</w:t>
      </w:r>
      <w:r>
        <w:rPr>
          <w:rFonts w:hint="eastAsia"/>
        </w:rPr>
        <w:t>.</w:t>
      </w:r>
      <w:r w:rsidRPr="000F2CF9">
        <w:t>Electronics Computer Technology (ICECT), 2011 3rd International Conference on. IEEE, 2011, 4: 94-96.</w:t>
      </w:r>
      <w:bookmarkEnd w:id="54"/>
    </w:p>
    <w:p w14:paraId="2CCD79A1" w14:textId="77777777" w:rsidR="00120290" w:rsidRPr="00EA7F19" w:rsidRDefault="00120290" w:rsidP="00120290">
      <w:pPr>
        <w:pStyle w:val="TextofReference1"/>
      </w:pPr>
      <w:bookmarkStart w:id="55" w:name="_Ref406881629"/>
      <w:r w:rsidRPr="00EA7F19">
        <w:t>González-Brenes J P, M</w:t>
      </w:r>
      <w:r w:rsidRPr="00683205">
        <w:t>ostow J. What and when do students learn? Fully data-driven joint estimation of cognitive and student models[C]</w:t>
      </w:r>
      <w:r w:rsidRPr="00683205">
        <w:rPr>
          <w:rFonts w:hint="eastAsia"/>
        </w:rPr>
        <w:t>.</w:t>
      </w:r>
      <w:r w:rsidRPr="00683205">
        <w:t>Pr</w:t>
      </w:r>
      <w:r w:rsidRPr="00EA7F19">
        <w:t>oceedings of the 6th International Conference on Educational Data Mining. 2013: 236-240.</w:t>
      </w:r>
      <w:bookmarkEnd w:id="55"/>
    </w:p>
    <w:p w14:paraId="61BFDBEB" w14:textId="77777777" w:rsidR="00120290" w:rsidRPr="00EA7F19" w:rsidRDefault="00120290" w:rsidP="00120290">
      <w:pPr>
        <w:pStyle w:val="TextofReference1"/>
      </w:pPr>
      <w:r w:rsidRPr="00EA7F19">
        <w:t>Toscher A, Jahrer M. Collaborative filtering applied to educational data mining[J]. KDD Cup, 2010</w:t>
      </w:r>
    </w:p>
    <w:p w14:paraId="1864BCB0" w14:textId="77777777" w:rsidR="00120290" w:rsidRPr="00EA7F19" w:rsidRDefault="00120290" w:rsidP="00120290">
      <w:pPr>
        <w:pStyle w:val="TextofReference1"/>
      </w:pPr>
      <w:r w:rsidRPr="00D20668">
        <w:t>梁燕红</w:t>
      </w:r>
      <w:r w:rsidRPr="00D20668">
        <w:t xml:space="preserve">. Web </w:t>
      </w:r>
      <w:r>
        <w:t>数据挖掘技术在网络教学中的</w:t>
      </w:r>
      <w:r w:rsidRPr="00D20668">
        <w:t>应用</w:t>
      </w:r>
      <w:r w:rsidRPr="00D20668">
        <w:t xml:space="preserve">[J]. </w:t>
      </w:r>
      <w:r w:rsidRPr="00D20668">
        <w:t>科技信息</w:t>
      </w:r>
      <w:r w:rsidRPr="00D20668">
        <w:t>, 2011 (22): I0244-I0245.</w:t>
      </w:r>
    </w:p>
    <w:p w14:paraId="6BA75825" w14:textId="77777777" w:rsidR="00120290" w:rsidRPr="00EA7F19" w:rsidRDefault="00120290" w:rsidP="00120290">
      <w:pPr>
        <w:pStyle w:val="TextofReference1"/>
      </w:pPr>
      <w:bookmarkStart w:id="56" w:name="_Ref405138840"/>
      <w:r w:rsidRPr="002E2129">
        <w:t>卢朝晖</w:t>
      </w:r>
      <w:r w:rsidRPr="002E2129">
        <w:t xml:space="preserve">, </w:t>
      </w:r>
      <w:r w:rsidRPr="002E2129">
        <w:t>刘家宁</w:t>
      </w:r>
      <w:r w:rsidRPr="002E2129">
        <w:t xml:space="preserve">. Web </w:t>
      </w:r>
      <w:r w:rsidRPr="002E2129">
        <w:t>日志挖掘技术在网络教学平台中的应用研究</w:t>
      </w:r>
      <w:r w:rsidRPr="002E2129">
        <w:t xml:space="preserve">[J]. </w:t>
      </w:r>
      <w:r w:rsidRPr="002E2129">
        <w:t>制造业自动化</w:t>
      </w:r>
      <w:r w:rsidRPr="002E2129">
        <w:t>, 2009 (11): 184-185.</w:t>
      </w:r>
      <w:bookmarkEnd w:id="56"/>
    </w:p>
    <w:p w14:paraId="0DED63BA" w14:textId="77777777" w:rsidR="00120290" w:rsidRPr="00EA7F19" w:rsidRDefault="00120290" w:rsidP="00120290">
      <w:pPr>
        <w:pStyle w:val="TextofReference1"/>
      </w:pPr>
      <w:bookmarkStart w:id="57" w:name="_Ref406919271"/>
      <w:r w:rsidRPr="008F1C54">
        <w:t>Bedi K, Milic M, Stedul I. Informa</w:t>
      </w:r>
      <w:r>
        <w:t>tion society and e-learning[C]</w:t>
      </w:r>
      <w:r>
        <w:rPr>
          <w:rFonts w:hint="eastAsia"/>
        </w:rPr>
        <w:t>.</w:t>
      </w:r>
      <w:r w:rsidRPr="008F1C54">
        <w:t>MIPRO, 2012 Proceedings of the 35th International Convention. IEEE, 2012: 1249-1253.</w:t>
      </w:r>
      <w:bookmarkEnd w:id="57"/>
    </w:p>
    <w:p w14:paraId="671799C7" w14:textId="77777777" w:rsidR="00120290" w:rsidRPr="00EA7F19" w:rsidRDefault="00120290" w:rsidP="00120290">
      <w:pPr>
        <w:pStyle w:val="TextofReference1"/>
      </w:pPr>
      <w:bookmarkStart w:id="58" w:name="_Ref406918336"/>
      <w:r w:rsidRPr="00CE72BD">
        <w:t>Chellatamilan T, Ravichandran M, Suresh R M, et al. Effect of mining educational data to improve adaptation of le</w:t>
      </w:r>
      <w:r>
        <w:t>arning in e-learning system[C].</w:t>
      </w:r>
      <w:r w:rsidRPr="00CE72BD">
        <w:t>Sustainable Energy and Intelligent Systems (SEISCON 2011), International Conference on. IET, 2011: 922-927.</w:t>
      </w:r>
      <w:bookmarkEnd w:id="58"/>
    </w:p>
    <w:p w14:paraId="0F7364E0" w14:textId="77777777" w:rsidR="00120290" w:rsidRPr="00EA7F19" w:rsidRDefault="00120290" w:rsidP="00120290">
      <w:pPr>
        <w:pStyle w:val="TextofReference1"/>
      </w:pPr>
      <w:bookmarkStart w:id="59" w:name="_Ref406918362"/>
      <w:r w:rsidRPr="00683205">
        <w:t>Zaíane O R. Building a recommender a</w:t>
      </w:r>
      <w:r>
        <w:t>gent for e-learning systems[C].</w:t>
      </w:r>
      <w:r w:rsidRPr="00683205">
        <w:t>Computers in Education, 2002. Proceedings. International Conference on. IEEE, 2002: 55-59</w:t>
      </w:r>
      <w:r w:rsidRPr="00EA7F19">
        <w:t>.</w:t>
      </w:r>
      <w:bookmarkEnd w:id="59"/>
    </w:p>
    <w:p w14:paraId="58F1A955" w14:textId="77777777" w:rsidR="00120290" w:rsidRPr="00EA7F19" w:rsidRDefault="00120290" w:rsidP="00120290">
      <w:pPr>
        <w:pStyle w:val="TextofReference1"/>
      </w:pPr>
      <w:bookmarkStart w:id="60" w:name="_Ref406918384"/>
      <w:r w:rsidRPr="00EA7F19">
        <w:t>Klašnja-Milićević A, Vesin B, Ivanović M, et al. E-Learning personalization based on hybrid recommendation strategy and learning style identification[J]. Computers &amp; Education, 2011, 56(3): 885-899.</w:t>
      </w:r>
      <w:bookmarkEnd w:id="60"/>
    </w:p>
    <w:p w14:paraId="49FA186A" w14:textId="77777777" w:rsidR="00970F97" w:rsidRPr="00EA7F19" w:rsidRDefault="00970F97" w:rsidP="00970F97">
      <w:pPr>
        <w:pStyle w:val="TextofReference1"/>
      </w:pPr>
      <w:bookmarkStart w:id="61" w:name="_Ref406918400"/>
      <w:bookmarkStart w:id="62" w:name="_Ref405138980"/>
      <w:r w:rsidRPr="00EA7F19">
        <w:t>Antonenko P D, Toy S, Niederhauser D S. Using cluster analysis for data mining in educational technology research[J]. Educational Technology Research and Development, 2012, 60:383-398. DOI:10.1007/s11423-012-9235-8.</w:t>
      </w:r>
      <w:bookmarkEnd w:id="61"/>
      <w:bookmarkEnd w:id="62"/>
    </w:p>
    <w:p w14:paraId="1A8781FD" w14:textId="77777777" w:rsidR="00970F97" w:rsidRPr="00EA7F19" w:rsidRDefault="00970F97" w:rsidP="00970F97">
      <w:pPr>
        <w:pStyle w:val="TextofReference1"/>
      </w:pPr>
      <w:bookmarkStart w:id="63" w:name="_Ref406918437"/>
      <w:r w:rsidRPr="00EA7F19">
        <w:t>Le Blanc L A, Rucks C T. Data mining of university philanthropic giving: Cluster-discriminant analysis and Pareto effects[J]. International Journal of Educational</w:t>
      </w:r>
      <w:r w:rsidR="00E239FC">
        <w:t xml:space="preserve"> Advancement, 2009, 9(2): 64-82</w:t>
      </w:r>
      <w:r w:rsidRPr="00EA7F19">
        <w:rPr>
          <w:rFonts w:hint="eastAsia"/>
        </w:rPr>
        <w:t>.</w:t>
      </w:r>
      <w:bookmarkEnd w:id="63"/>
    </w:p>
    <w:p w14:paraId="5B927477" w14:textId="77777777" w:rsidR="00970F97" w:rsidRPr="00EA7F19" w:rsidRDefault="00970F97" w:rsidP="00970F97">
      <w:pPr>
        <w:pStyle w:val="TextofReference1"/>
      </w:pPr>
      <w:bookmarkStart w:id="64" w:name="_Ref405139037"/>
      <w:r w:rsidRPr="00203263">
        <w:t>Hämäläinen W, Suhonen J, Sutinen E, et al. Data mining in personalizing</w:t>
      </w:r>
      <w:r>
        <w:t xml:space="preserve"> distance education courses[C].</w:t>
      </w:r>
      <w:r w:rsidRPr="00203263">
        <w:t>World conference on open learning and distance education. 2004.</w:t>
      </w:r>
      <w:bookmarkEnd w:id="64"/>
    </w:p>
    <w:p w14:paraId="1C8AE3DB" w14:textId="77777777" w:rsidR="00970F97" w:rsidRPr="00EA7F19" w:rsidRDefault="00970F97" w:rsidP="00970F97">
      <w:pPr>
        <w:pStyle w:val="TextofReference1"/>
      </w:pPr>
      <w:bookmarkStart w:id="65" w:name="_Ref406918465"/>
      <w:r w:rsidRPr="00EA7F19">
        <w:t>Jovanovic M, Vukicevic M, Milovanovic M, et al. Using data mining on student behavior and cognitive style data for improving e-learning systems: a case study[J]. International Journal of Computational Intelligence Systems, 2012, 5(3): 597-610.</w:t>
      </w:r>
      <w:bookmarkEnd w:id="65"/>
    </w:p>
    <w:p w14:paraId="17540E3F" w14:textId="77777777" w:rsidR="00970F97" w:rsidRPr="00EA7F19" w:rsidRDefault="00970F97" w:rsidP="00970F97">
      <w:pPr>
        <w:pStyle w:val="TextofReference1"/>
      </w:pPr>
      <w:bookmarkStart w:id="66" w:name="_Ref405139303"/>
      <w:r w:rsidRPr="008466C5">
        <w:t xml:space="preserve">Lu J. Personalized e-learning </w:t>
      </w:r>
      <w:r>
        <w:t>material recommender system[C].</w:t>
      </w:r>
      <w:r w:rsidRPr="008466C5">
        <w:t>International conference on information technology for application. 2004: 374-379.</w:t>
      </w:r>
      <w:bookmarkEnd w:id="66"/>
    </w:p>
    <w:p w14:paraId="0EB33785" w14:textId="77777777" w:rsidR="00970F97" w:rsidRPr="00EA7F19" w:rsidRDefault="00970F97" w:rsidP="00970F97">
      <w:pPr>
        <w:pStyle w:val="TextofReference1"/>
      </w:pPr>
      <w:bookmarkStart w:id="67" w:name="_Ref405139337"/>
      <w:r w:rsidRPr="00EA7F19">
        <w:t>Hwang G J, Hsiao C L, Tseng J C R. A computer-assisted approach to diagnosing student learning problems in science courses[J]. J. Inf. Sci. Eng., 2003, 19(2): 229-248.</w:t>
      </w:r>
      <w:bookmarkEnd w:id="67"/>
    </w:p>
    <w:p w14:paraId="0C659860" w14:textId="77777777" w:rsidR="00970F97" w:rsidRPr="00EA7F19" w:rsidRDefault="00970F97" w:rsidP="00970F97">
      <w:pPr>
        <w:pStyle w:val="TextofReference1"/>
      </w:pPr>
      <w:bookmarkStart w:id="68" w:name="_Ref406918491"/>
      <w:r w:rsidRPr="00EA7F19">
        <w:t>García E, Romero C, Ventura S, et al. A collaborative educational association rule mining tool[J]. The Internet and Highe</w:t>
      </w:r>
      <w:r>
        <w:t>r Education, 2011, 14(2): 77-88</w:t>
      </w:r>
      <w:r w:rsidRPr="00EA7F19">
        <w:t>.</w:t>
      </w:r>
      <w:bookmarkEnd w:id="68"/>
    </w:p>
    <w:p w14:paraId="3093510D" w14:textId="77777777" w:rsidR="00970F97" w:rsidRPr="00EA7F19" w:rsidRDefault="00970F97" w:rsidP="00970F97">
      <w:pPr>
        <w:pStyle w:val="TextofReference1"/>
      </w:pPr>
      <w:r w:rsidRPr="00EA7F19">
        <w:t>Romero C, Espejo P G, Zafra A, et al. Web usage mining for predicting final marks of students that use Moodle courses[J]. Computer Applications in Engineering Education, 2013, 21(1): 135-146.</w:t>
      </w:r>
    </w:p>
    <w:p w14:paraId="1E991FB7" w14:textId="77777777" w:rsidR="00970F97" w:rsidRDefault="00970F97" w:rsidP="00970F97">
      <w:pPr>
        <w:pStyle w:val="TextofReference1"/>
        <w:rPr>
          <w:rFonts w:hint="eastAsia"/>
        </w:rPr>
      </w:pPr>
      <w:bookmarkStart w:id="69" w:name="_Ref406918522"/>
      <w:r w:rsidRPr="00EA7F19">
        <w:t xml:space="preserve">Kim J, Chern G, Feng D, et al. Mining and assessing discussions on the web </w:t>
      </w:r>
      <w:r>
        <w:t>through speech act analysis[C].</w:t>
      </w:r>
      <w:r w:rsidRPr="00EA7F19">
        <w:t>Proceedings of the Workshop on Web Content Mining with Human Language Technologies at the 5th International Semantic Web Conference. 2006.</w:t>
      </w:r>
      <w:r w:rsidRPr="00EA7F19">
        <w:rPr>
          <w:rFonts w:hint="eastAsia"/>
        </w:rPr>
        <w:t>.</w:t>
      </w:r>
      <w:bookmarkEnd w:id="69"/>
    </w:p>
    <w:p w14:paraId="73626799" w14:textId="77777777" w:rsidR="00A0613C" w:rsidRPr="00EA7F19" w:rsidRDefault="00A0613C" w:rsidP="00A0613C">
      <w:pPr>
        <w:pStyle w:val="TextofReference1"/>
      </w:pPr>
      <w:bookmarkStart w:id="70" w:name="_Ref405136603"/>
      <w:r w:rsidRPr="00845EAD">
        <w:t>Agrawal R, Mannila H, Srikant R, et al. Fast Discovery of Association Rules[J]. Advances in knowledge discovery and data mining, 1996, 12(1): 307-328.</w:t>
      </w:r>
      <w:bookmarkEnd w:id="70"/>
    </w:p>
    <w:p w14:paraId="212D5AA9" w14:textId="77777777" w:rsidR="00A0613C" w:rsidRPr="00EA7F19" w:rsidRDefault="00A0613C" w:rsidP="00A0613C">
      <w:pPr>
        <w:pStyle w:val="TextofReference1"/>
      </w:pPr>
      <w:bookmarkStart w:id="71" w:name="_Ref405136823"/>
      <w:r w:rsidRPr="00862C83">
        <w:t>Han J, Pei J, Yin Y. Mining frequent patterns without candidate generation[C]</w:t>
      </w:r>
      <w:r w:rsidRPr="00862C83">
        <w:rPr>
          <w:rFonts w:hint="eastAsia"/>
        </w:rPr>
        <w:t>.</w:t>
      </w:r>
      <w:r w:rsidRPr="00862C83">
        <w:t>ACM SIGMOD Record. ACM, 2000, 29(2): 1-12.</w:t>
      </w:r>
      <w:bookmarkEnd w:id="71"/>
    </w:p>
    <w:p w14:paraId="63FBC575" w14:textId="77777777" w:rsidR="00A0613C" w:rsidRPr="00EA7F19" w:rsidRDefault="00A0613C" w:rsidP="00A0613C">
      <w:pPr>
        <w:pStyle w:val="TextofReference1"/>
        <w:numPr>
          <w:ilvl w:val="0"/>
          <w:numId w:val="0"/>
        </w:numPr>
        <w:ind w:left="418"/>
      </w:pPr>
    </w:p>
    <w:p w14:paraId="4CD2FEF5" w14:textId="77777777" w:rsidR="00A15077" w:rsidRDefault="00A15077" w:rsidP="00970F97">
      <w:pPr>
        <w:pStyle w:val="Textof0"/>
        <w:tabs>
          <w:tab w:val="clear" w:pos="424"/>
        </w:tabs>
        <w:ind w:left="257" w:hangingChars="165" w:hanging="257"/>
        <w:rPr>
          <w:szCs w:val="15"/>
        </w:rPr>
      </w:pPr>
    </w:p>
    <w:sectPr w:rsidR="00A15077">
      <w:headerReference w:type="even" r:id="rId43"/>
      <w:headerReference w:type="default" r:id="rId44"/>
      <w:footerReference w:type="even" r:id="rId45"/>
      <w:footerReference w:type="default" r:id="rId46"/>
      <w:footerReference w:type="first" r:id="rId47"/>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Windows 用户" w:date="2016-08-26T17:21:00Z" w:initials="W用">
    <w:p w14:paraId="4494B0D0" w14:textId="77777777" w:rsidR="005F75B8" w:rsidRDefault="005F75B8">
      <w:pPr>
        <w:pStyle w:val="afa"/>
      </w:pPr>
      <w:r>
        <w:rPr>
          <w:rStyle w:val="afffd"/>
        </w:rPr>
        <w:annotationRef/>
      </w:r>
      <w:r>
        <w:rPr>
          <w:rFonts w:hint="eastAsia"/>
        </w:rPr>
        <w:t>2.3.2.3</w:t>
      </w:r>
      <w:r>
        <w:rPr>
          <w:rFonts w:hint="eastAsia"/>
        </w:rPr>
        <w:t>尽量少细分到第</w:t>
      </w:r>
      <w:r>
        <w:rPr>
          <w:rFonts w:hint="eastAsia"/>
        </w:rPr>
        <w:t>4</w:t>
      </w:r>
      <w:r>
        <w:rPr>
          <w:rFonts w:hint="eastAsia"/>
        </w:rPr>
        <w:t>级，到第</w:t>
      </w:r>
      <w:r>
        <w:rPr>
          <w:rFonts w:hint="eastAsia"/>
        </w:rPr>
        <w:t>2</w:t>
      </w:r>
      <w:r>
        <w:rPr>
          <w:rFonts w:hint="eastAsia"/>
        </w:rPr>
        <w:t>级就好了，你合并一下</w:t>
      </w:r>
    </w:p>
  </w:comment>
  <w:comment w:id="12" w:author="Windows 用户" w:date="2016-08-26T17:21:00Z" w:initials="W用">
    <w:p w14:paraId="174FF0D5" w14:textId="77777777" w:rsidR="005F75B8" w:rsidRDefault="005F75B8">
      <w:pPr>
        <w:pStyle w:val="afa"/>
      </w:pPr>
      <w:r>
        <w:rPr>
          <w:rStyle w:val="afffd"/>
        </w:rPr>
        <w:annotationRef/>
      </w:r>
      <w:r>
        <w:rPr>
          <w:rFonts w:hint="eastAsia"/>
        </w:rPr>
        <w:t>应该有文字来描述这个流程，哪怕有图</w:t>
      </w:r>
    </w:p>
  </w:comment>
  <w:comment w:id="14" w:author="Windows 用户" w:date="2016-08-26T17:23:00Z" w:initials="W用">
    <w:p w14:paraId="70D6E9FA" w14:textId="77777777" w:rsidR="007250CA" w:rsidRDefault="007250CA">
      <w:pPr>
        <w:pStyle w:val="afa"/>
      </w:pPr>
      <w:r>
        <w:rPr>
          <w:rStyle w:val="afffd"/>
        </w:rPr>
        <w:annotationRef/>
      </w:r>
      <w:r>
        <w:t>通过调整图的位置，全文不留空白</w:t>
      </w:r>
      <w:r w:rsidR="004E5FBE">
        <w:t>（如该图下空白）</w:t>
      </w:r>
    </w:p>
  </w:comment>
  <w:comment w:id="15" w:author="Windows 用户" w:date="2016-08-26T17:24:00Z" w:initials="W用">
    <w:p w14:paraId="7FDB0A69" w14:textId="77777777" w:rsidR="00421CAD" w:rsidRDefault="00421CAD">
      <w:pPr>
        <w:pStyle w:val="afa"/>
      </w:pPr>
      <w:r>
        <w:rPr>
          <w:rStyle w:val="afffd"/>
        </w:rPr>
        <w:annotationRef/>
      </w:r>
      <w:r>
        <w:t>需要合并子目录后，文字大概描述一下流程。</w:t>
      </w:r>
    </w:p>
  </w:comment>
  <w:comment w:id="28" w:author="Windows 用户" w:date="2016-08-26T17:32:00Z" w:initials="W用">
    <w:p w14:paraId="112B623F" w14:textId="77777777" w:rsidR="00421CAD" w:rsidRDefault="00421CAD">
      <w:pPr>
        <w:pStyle w:val="afa"/>
        <w:rPr>
          <w:rFonts w:hint="eastAsia"/>
        </w:rPr>
      </w:pPr>
      <w:r>
        <w:rPr>
          <w:rStyle w:val="afffd"/>
        </w:rPr>
        <w:annotationRef/>
      </w:r>
      <w:r>
        <w:t>公式字体调小，可以批量调整全文，用</w:t>
      </w:r>
      <w:r>
        <w:t>mathtype</w:t>
      </w:r>
      <w:r>
        <w:t>，对应字体</w:t>
      </w:r>
      <w:r w:rsidR="004C0A66">
        <w:t>。全文都需要调整</w:t>
      </w:r>
    </w:p>
    <w:p w14:paraId="4864C75B" w14:textId="77777777" w:rsidR="00421CAD" w:rsidRDefault="00421CAD" w:rsidP="00421CAD">
      <w:pPr>
        <w:pStyle w:val="afa"/>
        <w:rPr>
          <w:rFonts w:hint="eastAsia"/>
        </w:rPr>
      </w:pPr>
      <w:r>
        <w:rPr>
          <w:rFonts w:hint="eastAsia"/>
        </w:rPr>
        <w:t>小四号</w:t>
      </w:r>
      <w:r>
        <w:rPr>
          <w:rFonts w:hint="eastAsia"/>
        </w:rPr>
        <w:t xml:space="preserve"> 12</w:t>
      </w:r>
      <w:r>
        <w:rPr>
          <w:rFonts w:hint="eastAsia"/>
        </w:rPr>
        <w:t>磅</w:t>
      </w:r>
    </w:p>
    <w:p w14:paraId="5D40B7F0" w14:textId="77777777" w:rsidR="00421CAD" w:rsidRDefault="00421CAD" w:rsidP="00421CAD">
      <w:pPr>
        <w:pStyle w:val="afa"/>
        <w:rPr>
          <w:rFonts w:hint="eastAsia"/>
        </w:rPr>
      </w:pPr>
      <w:r>
        <w:rPr>
          <w:rFonts w:hint="eastAsia"/>
        </w:rPr>
        <w:t>五</w:t>
      </w:r>
      <w:r>
        <w:rPr>
          <w:rFonts w:hint="eastAsia"/>
        </w:rPr>
        <w:t xml:space="preserve"> </w:t>
      </w:r>
      <w:r>
        <w:rPr>
          <w:rFonts w:hint="eastAsia"/>
        </w:rPr>
        <w:t>号</w:t>
      </w:r>
      <w:r>
        <w:rPr>
          <w:rFonts w:hint="eastAsia"/>
        </w:rPr>
        <w:t xml:space="preserve"> 10.5</w:t>
      </w:r>
    </w:p>
    <w:p w14:paraId="16DD4FC7" w14:textId="77777777" w:rsidR="00421CAD" w:rsidRDefault="00421CAD" w:rsidP="00421CAD">
      <w:pPr>
        <w:pStyle w:val="afa"/>
        <w:rPr>
          <w:rFonts w:hint="eastAsia"/>
        </w:rPr>
      </w:pPr>
      <w:r>
        <w:rPr>
          <w:rFonts w:hint="eastAsia"/>
        </w:rPr>
        <w:t>小五号</w:t>
      </w:r>
      <w:r>
        <w:rPr>
          <w:rFonts w:hint="eastAsia"/>
        </w:rPr>
        <w:t xml:space="preserve"> 9</w:t>
      </w:r>
    </w:p>
    <w:p w14:paraId="434A33C0" w14:textId="77777777" w:rsidR="00421CAD" w:rsidRDefault="00421CAD" w:rsidP="00421CAD">
      <w:pPr>
        <w:pStyle w:val="afa"/>
      </w:pPr>
      <w:r>
        <w:rPr>
          <w:rFonts w:hint="eastAsia"/>
        </w:rPr>
        <w:t>六</w:t>
      </w:r>
      <w:r>
        <w:rPr>
          <w:rFonts w:hint="eastAsia"/>
        </w:rPr>
        <w:t xml:space="preserve"> </w:t>
      </w:r>
      <w:r>
        <w:rPr>
          <w:rFonts w:hint="eastAsia"/>
        </w:rPr>
        <w:t>号</w:t>
      </w:r>
      <w:r>
        <w:rPr>
          <w:rFonts w:hint="eastAsia"/>
        </w:rPr>
        <w:t xml:space="preserve"> 8</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94B0D0" w15:done="0"/>
  <w15:commentEx w15:paraId="174FF0D5" w15:done="0"/>
  <w15:commentEx w15:paraId="70D6E9FA" w15:done="0"/>
  <w15:commentEx w15:paraId="7FDB0A69" w15:done="0"/>
  <w15:commentEx w15:paraId="434A33C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9D295" w14:textId="77777777" w:rsidR="00EA4F16" w:rsidRDefault="00EA4F16">
      <w:r>
        <w:separator/>
      </w:r>
    </w:p>
  </w:endnote>
  <w:endnote w:type="continuationSeparator" w:id="0">
    <w:p w14:paraId="52162D74" w14:textId="77777777" w:rsidR="00EA4F16" w:rsidRDefault="00EA4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²Ó©úÅé">
    <w:altName w:val="Malgun Gothic Semilight"/>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558DA" w14:textId="77777777" w:rsidR="00364A84" w:rsidRDefault="00364A84">
    <w:pPr>
      <w:pStyle w:val="a5"/>
      <w:framePr w:wrap="around" w:vAnchor="text" w:hAnchor="margin" w:xAlign="right" w:y="1"/>
    </w:pPr>
  </w:p>
  <w:p w14:paraId="2C3E9FCD" w14:textId="77777777" w:rsidR="00364A84" w:rsidRDefault="00364A84">
    <w:pPr>
      <w:pStyle w:val="a5"/>
      <w:ind w:right="360"/>
      <w:rPr>
        <w:rFonts w:hint="eastAsi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E2B15" w14:textId="77777777" w:rsidR="00364A84" w:rsidRDefault="00364A84">
    <w:pPr>
      <w:pStyle w:val="a5"/>
      <w:framePr w:wrap="around" w:vAnchor="text" w:hAnchor="margin" w:xAlign="right" w:y="1"/>
    </w:pPr>
  </w:p>
  <w:p w14:paraId="68177CE6" w14:textId="77777777" w:rsidR="00364A84" w:rsidRDefault="00364A84">
    <w:pPr>
      <w:pStyle w:val="a5"/>
      <w:ind w:right="360"/>
      <w:rPr>
        <w:rFonts w:hint="eastAsia"/>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D4214" w14:textId="77777777" w:rsidR="00364A84" w:rsidRDefault="00364A84">
    <w:pPr>
      <w:pStyle w:val="a5"/>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FE732" w14:textId="77777777" w:rsidR="00EA4F16" w:rsidRDefault="00EA4F16">
      <w:r>
        <w:separator/>
      </w:r>
    </w:p>
  </w:footnote>
  <w:footnote w:type="continuationSeparator" w:id="0">
    <w:p w14:paraId="0C322379" w14:textId="77777777" w:rsidR="00EA4F16" w:rsidRDefault="00EA4F16">
      <w:r>
        <w:continuationSeparator/>
      </w:r>
    </w:p>
  </w:footnote>
  <w:footnote w:id="1">
    <w:p w14:paraId="0E34B404" w14:textId="77777777" w:rsidR="00364A84" w:rsidRDefault="00364A84">
      <w:pPr>
        <w:pStyle w:val="10"/>
        <w:tabs>
          <w:tab w:val="clear" w:pos="465"/>
          <w:tab w:val="left" w:pos="372"/>
        </w:tabs>
        <w:ind w:firstLineChars="233" w:firstLine="363"/>
        <w:rPr>
          <w:rFonts w:hint="eastAsia"/>
          <w:color w:val="000000"/>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F473A" w14:textId="77777777" w:rsidR="00364A84" w:rsidRDefault="00364A84">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C430D0">
      <w:rPr>
        <w:noProof/>
      </w:rPr>
      <w:t>14</w:t>
    </w:r>
    <w:r>
      <w:fldChar w:fldCharType="end"/>
    </w:r>
  </w:p>
  <w:p w14:paraId="40DC4E91" w14:textId="77777777" w:rsidR="00364A84" w:rsidRDefault="00364A84">
    <w:pPr>
      <w:framePr w:w="4871" w:h="227" w:hSpace="181" w:wrap="around" w:vAnchor="text" w:hAnchor="page" w:x="4741" w:y="1"/>
      <w:tabs>
        <w:tab w:val="left" w:pos="170"/>
      </w:tabs>
      <w:wordWrap w:val="0"/>
      <w:jc w:val="right"/>
      <w:rPr>
        <w:rFonts w:hint="eastAsia"/>
      </w:rPr>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5EBEE9FD" w14:textId="77777777" w:rsidR="00364A84" w:rsidRDefault="00364A84">
    <w:pPr>
      <w:pStyle w:val="a6"/>
      <w:tabs>
        <w:tab w:val="center" w:pos="-2184"/>
      </w:tabs>
      <w:spacing w:after="220"/>
      <w:jc w:val="left"/>
      <w:rPr>
        <w:rFonts w:hint="eastAsia"/>
      </w:rPr>
    </w:pPr>
  </w:p>
  <w:p w14:paraId="5D237C87" w14:textId="77777777" w:rsidR="00364A84" w:rsidRDefault="00364A84">
    <w:pPr>
      <w:pStyle w:val="a6"/>
      <w:tabs>
        <w:tab w:val="center" w:pos="-2184"/>
      </w:tabs>
      <w:jc w:val="left"/>
      <w:rPr>
        <w:rFonts w:hint="eastAsi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4BEC2" w14:textId="77777777" w:rsidR="00364A84" w:rsidRDefault="00364A84">
    <w:pPr>
      <w:pStyle w:val="a6"/>
      <w:framePr w:w="6503" w:h="227" w:hSpace="181" w:wrap="around" w:vAnchor="text" w:hAnchor="text" w:x="171" w:y="-56"/>
      <w:tabs>
        <w:tab w:val="right" w:pos="7632"/>
      </w:tabs>
      <w:snapToGrid/>
      <w:jc w:val="left"/>
      <w:rPr>
        <w:rFonts w:eastAsia="楷体_GB2312" w:hint="eastAsia"/>
      </w:rPr>
    </w:pPr>
    <w:r>
      <w:rPr>
        <w:rFonts w:eastAsia="楷体_GB2312" w:hint="eastAsia"/>
      </w:rPr>
      <w:t>阮</w:t>
    </w:r>
    <w:r>
      <w:rPr>
        <w:rFonts w:eastAsia="楷体_GB2312" w:hint="eastAsia"/>
      </w:rPr>
      <w:t xml:space="preserve"> </w:t>
    </w:r>
    <w:r>
      <w:rPr>
        <w:rFonts w:eastAsia="楷体_GB2312" w:hint="eastAsia"/>
      </w:rPr>
      <w:t>帅</w:t>
    </w:r>
    <w:r>
      <w:rPr>
        <w:rFonts w:eastAsia="楷体_GB2312" w:hint="eastAsia"/>
      </w:rPr>
      <w:t>:</w:t>
    </w:r>
    <w:r>
      <w:rPr>
        <w:rFonts w:eastAsia="楷体_GB2312" w:hint="eastAsia"/>
      </w:rPr>
      <w:t>教学数据的关联挖掘算法</w:t>
    </w:r>
  </w:p>
  <w:p w14:paraId="0EA6FCE2" w14:textId="77777777" w:rsidR="00364A84" w:rsidRDefault="00364A84">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C430D0">
      <w:rPr>
        <w:noProof/>
      </w:rPr>
      <w:t>15</w:t>
    </w:r>
    <w:r>
      <w:fldChar w:fldCharType="end"/>
    </w:r>
  </w:p>
  <w:p w14:paraId="37402CDD" w14:textId="77777777" w:rsidR="00364A84" w:rsidRDefault="00364A84">
    <w:pPr>
      <w:pStyle w:val="a6"/>
      <w:tabs>
        <w:tab w:val="right" w:pos="7632"/>
      </w:tabs>
      <w:spacing w:after="220"/>
      <w:jc w:val="both"/>
      <w:rPr>
        <w:rFonts w:hint="eastAsia"/>
      </w:rPr>
    </w:pPr>
  </w:p>
  <w:p w14:paraId="3405EE0E" w14:textId="77777777" w:rsidR="00364A84" w:rsidRDefault="00364A84">
    <w:pPr>
      <w:pStyle w:val="a6"/>
      <w:tabs>
        <w:tab w:val="right" w:pos="7632"/>
      </w:tabs>
      <w:jc w:val="both"/>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6"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4" w15:restartNumberingAfterBreak="0">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64B0F7A"/>
    <w:multiLevelType w:val="hybridMultilevel"/>
    <w:tmpl w:val="6B0AFDA6"/>
    <w:lvl w:ilvl="0" w:tplc="5EBCD6E0">
      <w:start w:val="1"/>
      <w:numFmt w:val="decimal"/>
      <w:pStyle w:val="Char"/>
      <w:lvlText w:val="[%1]"/>
      <w:lvlJc w:val="right"/>
      <w:pPr>
        <w:tabs>
          <w:tab w:val="num" w:pos="397"/>
        </w:tabs>
        <w:ind w:left="397" w:hanging="113"/>
      </w:pPr>
      <w:rPr>
        <w:rFonts w:hint="eastAsia"/>
      </w:rPr>
    </w:lvl>
    <w:lvl w:ilvl="1" w:tplc="B316E3D4">
      <w:start w:val="1"/>
      <w:numFmt w:val="lowerLetter"/>
      <w:pStyle w:val="Cha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09C60A6"/>
    <w:multiLevelType w:val="hybridMultilevel"/>
    <w:tmpl w:val="988CB7A2"/>
    <w:lvl w:ilvl="0" w:tplc="45F2B7EE">
      <w:start w:val="1"/>
      <w:numFmt w:val="decimal"/>
      <w:lvlText w:val="[%1]."/>
      <w:lvlJc w:val="left"/>
      <w:pPr>
        <w:ind w:left="360" w:hanging="360"/>
      </w:pPr>
      <w:rPr>
        <w:rFonts w:hint="eastAsia"/>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32" w15:restartNumberingAfterBreak="0">
    <w:nsid w:val="7BBF24D6"/>
    <w:multiLevelType w:val="hybridMultilevel"/>
    <w:tmpl w:val="A43E8F44"/>
    <w:lvl w:ilvl="0" w:tplc="67E2E478">
      <w:start w:val="1"/>
      <w:numFmt w:val="decimal"/>
      <w:pStyle w:val="a"/>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8"/>
  </w:num>
  <w:num w:numId="2">
    <w:abstractNumId w:val="22"/>
  </w:num>
  <w:num w:numId="3">
    <w:abstractNumId w:val="2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4"/>
  </w:num>
  <w:num w:numId="15">
    <w:abstractNumId w:val="21"/>
  </w:num>
  <w:num w:numId="16">
    <w:abstractNumId w:val="29"/>
  </w:num>
  <w:num w:numId="17">
    <w:abstractNumId w:val="23"/>
  </w:num>
  <w:num w:numId="18">
    <w:abstractNumId w:val="15"/>
  </w:num>
  <w:num w:numId="19">
    <w:abstractNumId w:val="16"/>
  </w:num>
  <w:num w:numId="20">
    <w:abstractNumId w:val="25"/>
  </w:num>
  <w:num w:numId="21">
    <w:abstractNumId w:val="10"/>
  </w:num>
  <w:num w:numId="22">
    <w:abstractNumId w:val="26"/>
  </w:num>
  <w:num w:numId="23">
    <w:abstractNumId w:val="31"/>
  </w:num>
  <w:num w:numId="24">
    <w:abstractNumId w:val="20"/>
  </w:num>
  <w:num w:numId="25">
    <w:abstractNumId w:val="14"/>
  </w:num>
  <w:num w:numId="26">
    <w:abstractNumId w:val="12"/>
  </w:num>
  <w:num w:numId="27">
    <w:abstractNumId w:val="11"/>
  </w:num>
  <w:num w:numId="28">
    <w:abstractNumId w:val="19"/>
  </w:num>
  <w:num w:numId="29">
    <w:abstractNumId w:val="17"/>
  </w:num>
  <w:num w:numId="30">
    <w:abstractNumId w:val="13"/>
  </w:num>
  <w:num w:numId="31">
    <w:abstractNumId w:val="18"/>
  </w:num>
  <w:num w:numId="32">
    <w:abstractNumId w:val="30"/>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0"/>
  <w:activeWritingStyle w:appName="MSWord" w:lang="en-GB" w:vendorID="64" w:dllVersion="131077" w:nlCheck="1" w:checkStyle="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8FD"/>
    <w:rsid w:val="000309D8"/>
    <w:rsid w:val="00031B41"/>
    <w:rsid w:val="000958F6"/>
    <w:rsid w:val="00120290"/>
    <w:rsid w:val="00124333"/>
    <w:rsid w:val="00127179"/>
    <w:rsid w:val="001342F0"/>
    <w:rsid w:val="00183491"/>
    <w:rsid w:val="001A284E"/>
    <w:rsid w:val="001B1F0D"/>
    <w:rsid w:val="001E238F"/>
    <w:rsid w:val="001E5531"/>
    <w:rsid w:val="00210855"/>
    <w:rsid w:val="00236F1D"/>
    <w:rsid w:val="00280AD8"/>
    <w:rsid w:val="002D7595"/>
    <w:rsid w:val="003328FD"/>
    <w:rsid w:val="00364A84"/>
    <w:rsid w:val="003671D8"/>
    <w:rsid w:val="003A0F7F"/>
    <w:rsid w:val="00400D3A"/>
    <w:rsid w:val="00421CAD"/>
    <w:rsid w:val="00434DA6"/>
    <w:rsid w:val="00437AC4"/>
    <w:rsid w:val="00472F60"/>
    <w:rsid w:val="004A3B29"/>
    <w:rsid w:val="004C0A66"/>
    <w:rsid w:val="004D4889"/>
    <w:rsid w:val="004E5FBE"/>
    <w:rsid w:val="00514BA4"/>
    <w:rsid w:val="00532128"/>
    <w:rsid w:val="00563E8D"/>
    <w:rsid w:val="005F75B8"/>
    <w:rsid w:val="00625EE1"/>
    <w:rsid w:val="0065145B"/>
    <w:rsid w:val="00660E10"/>
    <w:rsid w:val="00694F18"/>
    <w:rsid w:val="006C2F2B"/>
    <w:rsid w:val="006C660C"/>
    <w:rsid w:val="006E5125"/>
    <w:rsid w:val="007130BB"/>
    <w:rsid w:val="007250CA"/>
    <w:rsid w:val="00730F5F"/>
    <w:rsid w:val="00742935"/>
    <w:rsid w:val="0076552D"/>
    <w:rsid w:val="00797386"/>
    <w:rsid w:val="007A37CD"/>
    <w:rsid w:val="00824C08"/>
    <w:rsid w:val="008374C4"/>
    <w:rsid w:val="00846F06"/>
    <w:rsid w:val="00865945"/>
    <w:rsid w:val="008A1754"/>
    <w:rsid w:val="008C7480"/>
    <w:rsid w:val="008D2BD8"/>
    <w:rsid w:val="00904E9A"/>
    <w:rsid w:val="00932BED"/>
    <w:rsid w:val="00934F00"/>
    <w:rsid w:val="009403D9"/>
    <w:rsid w:val="00970F97"/>
    <w:rsid w:val="009C4885"/>
    <w:rsid w:val="009E6FDA"/>
    <w:rsid w:val="00A04373"/>
    <w:rsid w:val="00A0613C"/>
    <w:rsid w:val="00A15077"/>
    <w:rsid w:val="00A4131A"/>
    <w:rsid w:val="00A47B74"/>
    <w:rsid w:val="00A619CA"/>
    <w:rsid w:val="00A619E5"/>
    <w:rsid w:val="00A64B14"/>
    <w:rsid w:val="00A717CD"/>
    <w:rsid w:val="00AC0050"/>
    <w:rsid w:val="00B05B74"/>
    <w:rsid w:val="00B2045B"/>
    <w:rsid w:val="00B324D0"/>
    <w:rsid w:val="00B405F2"/>
    <w:rsid w:val="00B95E07"/>
    <w:rsid w:val="00BD4869"/>
    <w:rsid w:val="00C430D0"/>
    <w:rsid w:val="00C73F37"/>
    <w:rsid w:val="00CA6EBD"/>
    <w:rsid w:val="00CC0282"/>
    <w:rsid w:val="00D22A53"/>
    <w:rsid w:val="00D43DA6"/>
    <w:rsid w:val="00DB78AA"/>
    <w:rsid w:val="00E12B41"/>
    <w:rsid w:val="00E239FC"/>
    <w:rsid w:val="00E93D5E"/>
    <w:rsid w:val="00EA4F16"/>
    <w:rsid w:val="00F2107B"/>
    <w:rsid w:val="00F345ED"/>
    <w:rsid w:val="00F45AB7"/>
    <w:rsid w:val="00F4602E"/>
    <w:rsid w:val="00F57854"/>
    <w:rsid w:val="00F67870"/>
    <w:rsid w:val="00F93C12"/>
    <w:rsid w:val="00FE5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4FC08877"/>
  <w15:chartTrackingRefBased/>
  <w15:docId w15:val="{101DB1A4-FADD-4C11-836E-7DB3FB09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overflowPunct w:val="0"/>
      <w:jc w:val="both"/>
    </w:pPr>
    <w:rPr>
      <w:kern w:val="2"/>
      <w:sz w:val="18"/>
    </w:rPr>
  </w:style>
  <w:style w:type="paragraph" w:styleId="1">
    <w:name w:val="heading 1"/>
    <w:basedOn w:val="a0"/>
    <w:next w:val="a1"/>
    <w:link w:val="1Char"/>
    <w:qFormat/>
    <w:pPr>
      <w:keepNext/>
      <w:keepLines/>
      <w:numPr>
        <w:numId w:val="2"/>
      </w:numPr>
      <w:tabs>
        <w:tab w:val="left" w:pos="318"/>
      </w:tabs>
      <w:adjustRightInd w:val="0"/>
      <w:spacing w:before="160" w:after="160"/>
      <w:jc w:val="left"/>
      <w:textAlignment w:val="baseline"/>
      <w:outlineLvl w:val="0"/>
    </w:pPr>
    <w:rPr>
      <w:rFonts w:eastAsia="黑体"/>
      <w:kern w:val="0"/>
      <w:sz w:val="21"/>
      <w:lang w:val="x-none" w:eastAsia="x-none"/>
    </w:rPr>
  </w:style>
  <w:style w:type="paragraph" w:styleId="2">
    <w:name w:val="heading 2"/>
    <w:basedOn w:val="a0"/>
    <w:next w:val="a1"/>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0"/>
    <w:next w:val="a1"/>
    <w:autoRedefine/>
    <w:qFormat/>
    <w:pPr>
      <w:keepNext/>
      <w:keepLines/>
      <w:numPr>
        <w:ilvl w:val="2"/>
        <w:numId w:val="2"/>
      </w:numPr>
      <w:tabs>
        <w:tab w:val="left" w:pos="561"/>
      </w:tabs>
      <w:jc w:val="left"/>
      <w:outlineLvl w:val="2"/>
    </w:pPr>
  </w:style>
  <w:style w:type="paragraph" w:styleId="4">
    <w:name w:val="heading 4"/>
    <w:basedOn w:val="a0"/>
    <w:next w:val="a0"/>
    <w:qFormat/>
    <w:pPr>
      <w:keepNext/>
      <w:keepLines/>
      <w:numPr>
        <w:ilvl w:val="3"/>
        <w:numId w:val="2"/>
      </w:numPr>
      <w:jc w:val="left"/>
      <w:outlineLvl w:val="3"/>
    </w:pPr>
    <w:rPr>
      <w:rFonts w:ascii="Arial" w:eastAsia="黑体" w:hAnsi="Arial"/>
    </w:rPr>
  </w:style>
  <w:style w:type="paragraph" w:styleId="5">
    <w:name w:val="heading 5"/>
    <w:basedOn w:val="a0"/>
    <w:next w:val="a0"/>
    <w:qFormat/>
    <w:pPr>
      <w:keepNext/>
      <w:keepLines/>
      <w:numPr>
        <w:ilvl w:val="4"/>
        <w:numId w:val="2"/>
      </w:numPr>
      <w:spacing w:before="280" w:after="290" w:line="376" w:lineRule="auto"/>
      <w:outlineLvl w:val="4"/>
    </w:pPr>
    <w:rPr>
      <w:b/>
      <w:sz w:val="28"/>
    </w:rPr>
  </w:style>
  <w:style w:type="paragraph" w:styleId="6">
    <w:name w:val="heading 6"/>
    <w:basedOn w:val="a0"/>
    <w:next w:val="a0"/>
    <w:qFormat/>
    <w:pPr>
      <w:keepNext/>
      <w:keepLines/>
      <w:numPr>
        <w:ilvl w:val="5"/>
        <w:numId w:val="2"/>
      </w:numPr>
      <w:spacing w:before="240" w:after="64"/>
      <w:jc w:val="left"/>
      <w:outlineLvl w:val="5"/>
    </w:pPr>
  </w:style>
  <w:style w:type="paragraph" w:styleId="7">
    <w:name w:val="heading 7"/>
    <w:basedOn w:val="a0"/>
    <w:next w:val="a0"/>
    <w:qFormat/>
    <w:pPr>
      <w:keepNext/>
      <w:keepLines/>
      <w:numPr>
        <w:ilvl w:val="6"/>
        <w:numId w:val="2"/>
      </w:numPr>
      <w:spacing w:before="240" w:after="64" w:line="320" w:lineRule="auto"/>
      <w:outlineLvl w:val="6"/>
    </w:pPr>
    <w:rPr>
      <w:b/>
      <w:sz w:val="24"/>
    </w:rPr>
  </w:style>
  <w:style w:type="paragraph" w:styleId="8">
    <w:name w:val="heading 8"/>
    <w:basedOn w:val="a0"/>
    <w:next w:val="a0"/>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0"/>
    <w:next w:val="a0"/>
    <w:qFormat/>
    <w:pPr>
      <w:keepNext/>
      <w:keepLines/>
      <w:numPr>
        <w:ilvl w:val="8"/>
        <w:numId w:val="2"/>
      </w:numPr>
      <w:spacing w:before="240" w:after="64" w:line="320" w:lineRule="auto"/>
      <w:outlineLvl w:val="8"/>
    </w:pPr>
    <w:rPr>
      <w:rFonts w:ascii="Arial" w:eastAsia="黑体" w:hAnsi="Arial"/>
    </w:rPr>
  </w:style>
  <w:style w:type="character" w:default="1" w:styleId="a2">
    <w:name w:val="Default Paragraph Font"/>
    <w:semiHidden/>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semiHidden/>
    <w:pPr>
      <w:tabs>
        <w:tab w:val="left" w:pos="357"/>
      </w:tabs>
      <w:ind w:firstLineChars="200" w:firstLine="200"/>
    </w:pPr>
  </w:style>
  <w:style w:type="paragraph" w:styleId="a5">
    <w:name w:val="footer"/>
    <w:basedOn w:val="a0"/>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6">
    <w:name w:val="header"/>
    <w:basedOn w:val="a0"/>
    <w:link w:val="Char0"/>
    <w:uiPriority w:val="99"/>
    <w:pPr>
      <w:snapToGrid w:val="0"/>
      <w:jc w:val="center"/>
    </w:pPr>
  </w:style>
  <w:style w:type="paragraph" w:styleId="a7">
    <w:name w:val="caption"/>
    <w:basedOn w:val="a0"/>
    <w:next w:val="a0"/>
    <w:link w:val="Char1"/>
    <w:qFormat/>
    <w:pPr>
      <w:spacing w:before="152" w:after="160"/>
    </w:pPr>
    <w:rPr>
      <w:rFonts w:ascii="Arial" w:eastAsia="黑体" w:hAnsi="Arial"/>
      <w:lang w:val="x-none" w:eastAsia="x-none"/>
    </w:rPr>
  </w:style>
  <w:style w:type="paragraph" w:styleId="a8">
    <w:name w:val="footnote text"/>
    <w:basedOn w:val="a0"/>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8"/>
    <w:pPr>
      <w:spacing w:before="0"/>
      <w:ind w:firstLineChars="297" w:firstLine="297"/>
    </w:pPr>
  </w:style>
  <w:style w:type="character" w:styleId="a9">
    <w:name w:val="footnote reference"/>
    <w:autoRedefine/>
    <w:semiHidden/>
    <w:rPr>
      <w:rFonts w:ascii="Monotype Sorts" w:eastAsia="宋体" w:hAnsi="Monotype Sorts"/>
      <w:spacing w:val="0"/>
      <w:w w:val="100"/>
      <w:position w:val="0"/>
      <w:sz w:val="11"/>
      <w:vertAlign w:val="baseline"/>
    </w:rPr>
  </w:style>
  <w:style w:type="paragraph" w:customStyle="1" w:styleId="aa">
    <w:name w:val="首页页眉"/>
    <w:basedOn w:val="a6"/>
    <w:pPr>
      <w:pBdr>
        <w:bottom w:val="double" w:sz="6" w:space="1" w:color="auto"/>
      </w:pBdr>
      <w:jc w:val="both"/>
    </w:pPr>
  </w:style>
  <w:style w:type="paragraph" w:customStyle="1" w:styleId="Correspond">
    <w:name w:val="Correspond"/>
    <w:basedOn w:val="DepartCorrespondhttp"/>
    <w:next w:val="a0"/>
  </w:style>
  <w:style w:type="paragraph" w:customStyle="1" w:styleId="DepartCorrespondhttp">
    <w:name w:val="Depart.Correspond.http"/>
    <w:basedOn w:val="ab"/>
    <w:pPr>
      <w:ind w:left="66" w:hangingChars="66" w:hanging="66"/>
    </w:pPr>
    <w:rPr>
      <w:iCs/>
      <w:sz w:val="16"/>
    </w:rPr>
  </w:style>
  <w:style w:type="paragraph" w:customStyle="1" w:styleId="ab">
    <w:name w:val="单位"/>
    <w:pPr>
      <w:ind w:left="70" w:hangingChars="70" w:hanging="70"/>
      <w:jc w:val="both"/>
    </w:pPr>
    <w:rPr>
      <w:sz w:val="17"/>
    </w:rPr>
  </w:style>
  <w:style w:type="character" w:styleId="ac">
    <w:name w:val="Strong"/>
    <w:qFormat/>
    <w:rPr>
      <w:b/>
      <w:bCs/>
    </w:rPr>
  </w:style>
  <w:style w:type="paragraph" w:customStyle="1" w:styleId="Date">
    <w:name w:val="Date"/>
    <w:basedOn w:val="DepartCorrespondhttp"/>
    <w:next w:val="Information"/>
    <w:pPr>
      <w:spacing w:after="240"/>
    </w:pPr>
    <w:rPr>
      <w:sz w:val="18"/>
    </w:rPr>
  </w:style>
  <w:style w:type="paragraph" w:customStyle="1" w:styleId="Information">
    <w:name w:val="Information"/>
    <w:basedOn w:val="Date"/>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0"/>
    <w:next w:val="ad"/>
    <w:pPr>
      <w:tabs>
        <w:tab w:val="left" w:pos="1176"/>
      </w:tabs>
      <w:adjustRightInd w:val="0"/>
      <w:spacing w:after="290"/>
      <w:ind w:left="632" w:hangingChars="632" w:hanging="632"/>
    </w:pPr>
    <w:rPr>
      <w:rFonts w:eastAsia="楷体_GB2312"/>
      <w:snapToGrid w:val="0"/>
    </w:rPr>
  </w:style>
  <w:style w:type="paragraph" w:customStyle="1" w:styleId="ad">
    <w:name w:val="摘要"/>
    <w:basedOn w:val="a1"/>
    <w:next w:val="ae"/>
    <w:pPr>
      <w:tabs>
        <w:tab w:val="clear" w:pos="357"/>
        <w:tab w:val="left" w:pos="798"/>
      </w:tabs>
      <w:adjustRightInd w:val="0"/>
      <w:ind w:firstLineChars="0" w:firstLine="0"/>
    </w:pPr>
    <w:rPr>
      <w:rFonts w:eastAsia="楷体_GB2312"/>
      <w:snapToGrid w:val="0"/>
    </w:rPr>
  </w:style>
  <w:style w:type="paragraph" w:customStyle="1" w:styleId="ae">
    <w:name w:val="关键词"/>
    <w:basedOn w:val="ad"/>
    <w:next w:val="af"/>
    <w:pPr>
      <w:ind w:left="429" w:hangingChars="429" w:hanging="429"/>
    </w:pPr>
  </w:style>
  <w:style w:type="paragraph" w:customStyle="1" w:styleId="af">
    <w:name w:val="分类号"/>
    <w:basedOn w:val="Date"/>
    <w:next w:val="a1"/>
    <w:pPr>
      <w:tabs>
        <w:tab w:val="left" w:pos="1233"/>
      </w:tabs>
      <w:spacing w:after="320"/>
      <w:ind w:left="0" w:firstLineChars="0" w:firstLine="0"/>
    </w:pPr>
    <w:rPr>
      <w:rFonts w:eastAsia="黑体"/>
    </w:rPr>
  </w:style>
  <w:style w:type="paragraph" w:customStyle="1" w:styleId="Title">
    <w:name w:val="Title"/>
    <w:basedOn w:val="a0"/>
    <w:next w:val="Name"/>
    <w:pPr>
      <w:keepNext/>
      <w:keepLines/>
      <w:snapToGrid w:val="0"/>
      <w:spacing w:before="240" w:after="100"/>
      <w:outlineLvl w:val="0"/>
    </w:pPr>
    <w:rPr>
      <w:rFonts w:eastAsia="黑体"/>
      <w:b/>
      <w:sz w:val="24"/>
    </w:rPr>
  </w:style>
  <w:style w:type="paragraph" w:customStyle="1" w:styleId="Name">
    <w:name w:val="Name"/>
    <w:basedOn w:val="af0"/>
    <w:next w:val="DepartCorrespondhttp"/>
    <w:pPr>
      <w:keepNext/>
      <w:spacing w:before="220" w:after="180"/>
    </w:pPr>
    <w:rPr>
      <w:rFonts w:eastAsia="宋体"/>
      <w:w w:val="100"/>
      <w:sz w:val="18"/>
    </w:rPr>
  </w:style>
  <w:style w:type="paragraph" w:customStyle="1" w:styleId="af0">
    <w:name w:val="作者"/>
    <w:basedOn w:val="a0"/>
    <w:next w:val="ab"/>
    <w:pPr>
      <w:spacing w:before="160" w:after="240" w:line="0" w:lineRule="atLeast"/>
      <w:jc w:val="left"/>
    </w:pPr>
    <w:rPr>
      <w:rFonts w:eastAsia="仿宋_GB2312"/>
      <w:w w:val="66"/>
      <w:sz w:val="28"/>
    </w:rPr>
  </w:style>
  <w:style w:type="paragraph" w:customStyle="1" w:styleId="af1">
    <w:name w:val="文前文本"/>
    <w:basedOn w:val="ae"/>
    <w:pPr>
      <w:ind w:left="0" w:firstLine="0"/>
    </w:pPr>
    <w:rPr>
      <w:b/>
    </w:rPr>
  </w:style>
  <w:style w:type="paragraph" w:customStyle="1" w:styleId="af2">
    <w:name w:val="定理"/>
    <w:basedOn w:val="a1"/>
    <w:next w:val="a1"/>
    <w:rPr>
      <w:rFonts w:eastAsia="黑体"/>
    </w:rPr>
  </w:style>
  <w:style w:type="paragraph" w:styleId="af3">
    <w:name w:val="Subtitle"/>
    <w:basedOn w:val="a0"/>
    <w:next w:val="af0"/>
    <w:qFormat/>
    <w:pPr>
      <w:spacing w:before="320"/>
      <w:outlineLvl w:val="0"/>
    </w:pPr>
    <w:rPr>
      <w:rFonts w:eastAsia="黑体"/>
      <w:sz w:val="36"/>
    </w:rPr>
  </w:style>
  <w:style w:type="paragraph" w:customStyle="1" w:styleId="af4">
    <w:name w:val="表名"/>
    <w:basedOn w:val="a0"/>
    <w:pPr>
      <w:spacing w:after="120"/>
    </w:pPr>
  </w:style>
  <w:style w:type="character" w:styleId="af5">
    <w:name w:val="endnote reference"/>
    <w:semiHidden/>
    <w:rPr>
      <w:vertAlign w:val="superscript"/>
    </w:rPr>
  </w:style>
  <w:style w:type="paragraph" w:customStyle="1" w:styleId="Reference">
    <w:name w:val="Reference"/>
    <w:basedOn w:val="a0"/>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6">
    <w:name w:val="证明"/>
    <w:basedOn w:val="af2"/>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7">
    <w:name w:val="中文参考文献"/>
    <w:basedOn w:val="Reference"/>
    <w:next w:val="a1"/>
    <w:pPr>
      <w:spacing w:before="240"/>
    </w:pPr>
    <w:rPr>
      <w:b w:val="0"/>
    </w:rPr>
  </w:style>
  <w:style w:type="paragraph" w:customStyle="1" w:styleId="af8">
    <w:name w:val="致谢"/>
    <w:basedOn w:val="af2"/>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0"/>
    <w:semiHidden/>
    <w:pPr>
      <w:spacing w:line="0" w:lineRule="atLeast"/>
      <w:jc w:val="center"/>
    </w:pPr>
    <w:rPr>
      <w:sz w:val="15"/>
    </w:rPr>
  </w:style>
  <w:style w:type="paragraph" w:customStyle="1" w:styleId="http">
    <w:name w:val="http(中)"/>
    <w:basedOn w:val="a0"/>
    <w:next w:val="a0"/>
    <w:pPr>
      <w:widowControl/>
      <w:overflowPunct/>
      <w:spacing w:after="200"/>
    </w:pPr>
    <w:rPr>
      <w:kern w:val="0"/>
      <w:sz w:val="15"/>
    </w:rPr>
  </w:style>
  <w:style w:type="character" w:styleId="af9">
    <w:name w:val="Hyperlink"/>
    <w:semiHidden/>
    <w:rPr>
      <w:color w:val="0000FF"/>
      <w:u w:val="single"/>
    </w:rPr>
  </w:style>
  <w:style w:type="paragraph" w:customStyle="1" w:styleId="DepartCorrespond">
    <w:name w:val="Depart.Correspond"/>
    <w:basedOn w:val="ab"/>
    <w:pPr>
      <w:ind w:left="66" w:hangingChars="66" w:hanging="66"/>
    </w:pPr>
    <w:rPr>
      <w:iCs/>
      <w:sz w:val="16"/>
    </w:rPr>
  </w:style>
  <w:style w:type="paragraph" w:styleId="afa">
    <w:name w:val="annotation text"/>
    <w:basedOn w:val="a0"/>
    <w:link w:val="Char2"/>
    <w:semiHidden/>
    <w:pPr>
      <w:overflowPunct/>
      <w:jc w:val="left"/>
    </w:pPr>
    <w:rPr>
      <w:sz w:val="21"/>
    </w:rPr>
  </w:style>
  <w:style w:type="paragraph" w:customStyle="1" w:styleId="abstract0">
    <w:name w:val="abstract"/>
    <w:basedOn w:val="p1a"/>
    <w:next w:val="a0"/>
    <w:pPr>
      <w:spacing w:before="600" w:after="120"/>
      <w:ind w:left="567" w:right="567"/>
    </w:pPr>
    <w:rPr>
      <w:sz w:val="18"/>
    </w:rPr>
  </w:style>
  <w:style w:type="paragraph" w:customStyle="1" w:styleId="p1a">
    <w:name w:val="p1a"/>
    <w:basedOn w:val="a0"/>
    <w:next w:val="a0"/>
    <w:pPr>
      <w:widowControl/>
      <w:overflowPunct/>
    </w:pPr>
    <w:rPr>
      <w:rFonts w:ascii="Times" w:hAnsi="Times"/>
      <w:kern w:val="0"/>
      <w:sz w:val="20"/>
      <w:lang w:eastAsia="en-US"/>
    </w:rPr>
  </w:style>
  <w:style w:type="character" w:customStyle="1" w:styleId="plain">
    <w:name w:val="plain"/>
    <w:basedOn w:val="a2"/>
  </w:style>
  <w:style w:type="paragraph" w:customStyle="1" w:styleId="author">
    <w:name w:val="author"/>
    <w:basedOn w:val="a0"/>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0"/>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0"/>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b">
    <w:name w:val="Plain Text"/>
    <w:basedOn w:val="a0"/>
    <w:semiHidden/>
    <w:pPr>
      <w:overflowPunct/>
    </w:pPr>
    <w:rPr>
      <w:rFonts w:ascii="宋体" w:hAnsi="Courier New" w:cs="Courier New"/>
      <w:sz w:val="21"/>
      <w:szCs w:val="21"/>
    </w:rPr>
  </w:style>
  <w:style w:type="paragraph" w:customStyle="1" w:styleId="11">
    <w:name w:val="样式1"/>
    <w:basedOn w:val="a0"/>
    <w:pPr>
      <w:tabs>
        <w:tab w:val="left" w:pos="357"/>
      </w:tabs>
      <w:ind w:firstLineChars="200" w:firstLine="432"/>
    </w:pPr>
  </w:style>
  <w:style w:type="character" w:customStyle="1" w:styleId="m">
    <w:name w:val="m"/>
    <w:basedOn w:val="a2"/>
  </w:style>
  <w:style w:type="paragraph" w:customStyle="1" w:styleId="12">
    <w:name w:val="样式 正文首行缩进 + 首行缩进:  1 字符"/>
    <w:basedOn w:val="afc"/>
    <w:pPr>
      <w:overflowPunct/>
      <w:spacing w:before="100" w:beforeAutospacing="1" w:after="100" w:afterAutospacing="1" w:line="360" w:lineRule="auto"/>
      <w:ind w:firstLineChars="200" w:firstLine="200"/>
    </w:pPr>
    <w:rPr>
      <w:sz w:val="24"/>
      <w:szCs w:val="24"/>
    </w:rPr>
  </w:style>
  <w:style w:type="paragraph" w:styleId="afc">
    <w:name w:val="Body Text First Indent"/>
    <w:basedOn w:val="a1"/>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d">
    <w:name w:val="Body Text Indent"/>
    <w:basedOn w:val="a0"/>
    <w:semiHidden/>
    <w:pPr>
      <w:overflowPunct/>
      <w:ind w:firstLineChars="200" w:firstLine="360"/>
    </w:pPr>
    <w:rPr>
      <w:szCs w:val="24"/>
    </w:rPr>
  </w:style>
  <w:style w:type="paragraph" w:styleId="afe">
    <w:name w:val="Balloon Text"/>
    <w:basedOn w:val="a0"/>
    <w:semiHidden/>
    <w:pPr>
      <w:overflowPunct/>
    </w:pPr>
    <w:rPr>
      <w:szCs w:val="18"/>
    </w:rPr>
  </w:style>
  <w:style w:type="paragraph" w:styleId="21">
    <w:name w:val="Body Text Indent 2"/>
    <w:basedOn w:val="a0"/>
    <w:semiHidden/>
    <w:pPr>
      <w:overflowPunct/>
      <w:spacing w:line="360" w:lineRule="auto"/>
      <w:ind w:firstLineChars="200" w:firstLine="480"/>
    </w:pPr>
    <w:rPr>
      <w:sz w:val="24"/>
      <w:szCs w:val="24"/>
    </w:rPr>
  </w:style>
  <w:style w:type="character" w:customStyle="1" w:styleId="docemphasis">
    <w:name w:val="docemphasis"/>
    <w:basedOn w:val="a2"/>
  </w:style>
  <w:style w:type="paragraph" w:customStyle="1" w:styleId="aff">
    <w:name w:val="图目录"/>
    <w:next w:val="a0"/>
    <w:pPr>
      <w:spacing w:line="300" w:lineRule="auto"/>
      <w:jc w:val="center"/>
    </w:pPr>
    <w:rPr>
      <w:sz w:val="24"/>
    </w:rPr>
  </w:style>
  <w:style w:type="paragraph" w:customStyle="1" w:styleId="-0">
    <w:name w:val="封面-编号"/>
    <w:basedOn w:val="a0"/>
    <w:pPr>
      <w:overflowPunct/>
      <w:spacing w:before="100" w:after="100" w:line="264" w:lineRule="auto"/>
      <w:outlineLvl w:val="0"/>
    </w:pPr>
    <w:rPr>
      <w:rFonts w:ascii="仿宋_GB2312" w:eastAsia="仿宋_GB2312"/>
      <w:sz w:val="24"/>
    </w:rPr>
  </w:style>
  <w:style w:type="character" w:customStyle="1" w:styleId="Char2Char">
    <w:name w:val=" Char2 Char"/>
    <w:rPr>
      <w:rFonts w:eastAsia="宋体"/>
      <w:kern w:val="2"/>
      <w:sz w:val="24"/>
      <w:szCs w:val="24"/>
      <w:lang w:val="en-US" w:eastAsia="zh-CN" w:bidi="ar-SA"/>
    </w:rPr>
  </w:style>
  <w:style w:type="paragraph" w:customStyle="1" w:styleId="FigureCaptionCharChar">
    <w:name w:val="Figure Caption Char Char"/>
    <w:basedOn w:val="a0"/>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0"/>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0"/>
    <w:next w:val="a0"/>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0">
    <w:name w:val="已访问的超链接"/>
    <w:semiHidden/>
    <w:rPr>
      <w:color w:val="800080"/>
      <w:u w:val="single"/>
    </w:rPr>
  </w:style>
  <w:style w:type="paragraph" w:styleId="aff1">
    <w:name w:val="List Number"/>
    <w:basedOn w:val="a0"/>
    <w:semiHidden/>
    <w:pPr>
      <w:numPr>
        <w:numId w:val="4"/>
      </w:numPr>
    </w:pPr>
  </w:style>
  <w:style w:type="paragraph" w:styleId="22">
    <w:name w:val="List Number 2"/>
    <w:basedOn w:val="a0"/>
    <w:semiHidden/>
    <w:pPr>
      <w:numPr>
        <w:numId w:val="5"/>
      </w:numPr>
    </w:pPr>
  </w:style>
  <w:style w:type="paragraph" w:styleId="30">
    <w:name w:val="List Number 3"/>
    <w:basedOn w:val="a0"/>
    <w:semiHidden/>
    <w:pPr>
      <w:numPr>
        <w:numId w:val="6"/>
      </w:numPr>
    </w:pPr>
  </w:style>
  <w:style w:type="paragraph" w:styleId="40">
    <w:name w:val="List Number 4"/>
    <w:basedOn w:val="a0"/>
    <w:semiHidden/>
    <w:pPr>
      <w:numPr>
        <w:numId w:val="7"/>
      </w:numPr>
    </w:pPr>
  </w:style>
  <w:style w:type="paragraph" w:styleId="50">
    <w:name w:val="List Number 5"/>
    <w:basedOn w:val="a0"/>
    <w:semiHidden/>
    <w:pPr>
      <w:numPr>
        <w:numId w:val="8"/>
      </w:numPr>
    </w:pPr>
  </w:style>
  <w:style w:type="paragraph" w:styleId="aff2">
    <w:name w:val="List Bullet"/>
    <w:basedOn w:val="a0"/>
    <w:autoRedefine/>
    <w:semiHidden/>
    <w:pPr>
      <w:numPr>
        <w:numId w:val="9"/>
      </w:numPr>
    </w:pPr>
  </w:style>
  <w:style w:type="paragraph" w:styleId="23">
    <w:name w:val="List Bullet 2"/>
    <w:basedOn w:val="a0"/>
    <w:autoRedefine/>
    <w:semiHidden/>
    <w:pPr>
      <w:numPr>
        <w:numId w:val="10"/>
      </w:numPr>
    </w:pPr>
  </w:style>
  <w:style w:type="paragraph" w:styleId="31">
    <w:name w:val="List Bullet 3"/>
    <w:basedOn w:val="a0"/>
    <w:autoRedefine/>
    <w:semiHidden/>
    <w:pPr>
      <w:numPr>
        <w:numId w:val="11"/>
      </w:numPr>
    </w:pPr>
  </w:style>
  <w:style w:type="paragraph" w:styleId="41">
    <w:name w:val="List Bullet 4"/>
    <w:basedOn w:val="a0"/>
    <w:autoRedefine/>
    <w:semiHidden/>
    <w:pPr>
      <w:numPr>
        <w:numId w:val="12"/>
      </w:numPr>
    </w:pPr>
  </w:style>
  <w:style w:type="paragraph" w:styleId="51">
    <w:name w:val="List Bullet 5"/>
    <w:basedOn w:val="a0"/>
    <w:autoRedefine/>
    <w:semiHidden/>
    <w:pPr>
      <w:numPr>
        <w:numId w:val="13"/>
      </w:numPr>
    </w:pPr>
  </w:style>
  <w:style w:type="paragraph" w:styleId="42">
    <w:name w:val="toc 4"/>
    <w:basedOn w:val="a0"/>
    <w:next w:val="a0"/>
    <w:autoRedefine/>
    <w:semiHidden/>
    <w:pPr>
      <w:ind w:leftChars="600" w:left="1260"/>
    </w:pPr>
  </w:style>
  <w:style w:type="paragraph" w:styleId="24">
    <w:name w:val="List 2"/>
    <w:basedOn w:val="a0"/>
    <w:semiHidden/>
    <w:pPr>
      <w:ind w:leftChars="200" w:left="100" w:hangingChars="200" w:hanging="200"/>
    </w:pPr>
  </w:style>
  <w:style w:type="paragraph" w:styleId="32">
    <w:name w:val="List 3"/>
    <w:basedOn w:val="a0"/>
    <w:semiHidden/>
    <w:pPr>
      <w:ind w:leftChars="400" w:left="100" w:hangingChars="200" w:hanging="200"/>
    </w:pPr>
  </w:style>
  <w:style w:type="paragraph" w:styleId="43">
    <w:name w:val="List 4"/>
    <w:basedOn w:val="a0"/>
    <w:semiHidden/>
    <w:pPr>
      <w:ind w:leftChars="600" w:left="100" w:hangingChars="200" w:hanging="200"/>
    </w:pPr>
  </w:style>
  <w:style w:type="paragraph" w:styleId="HTML">
    <w:name w:val="HTML Address"/>
    <w:basedOn w:val="a0"/>
    <w:semiHidden/>
    <w:rPr>
      <w:i/>
      <w:iCs/>
    </w:rPr>
  </w:style>
  <w:style w:type="paragraph" w:styleId="HTML0">
    <w:name w:val="HTML Preformatted"/>
    <w:basedOn w:val="a0"/>
    <w:semiHidden/>
    <w:rPr>
      <w:rFonts w:ascii="Courier New" w:hAnsi="Courier New" w:cs="Courier New"/>
      <w:sz w:val="20"/>
    </w:rPr>
  </w:style>
  <w:style w:type="paragraph" w:styleId="aff3">
    <w:name w:val="Title"/>
    <w:basedOn w:val="a0"/>
    <w:qFormat/>
    <w:pPr>
      <w:spacing w:before="240" w:after="60"/>
      <w:jc w:val="center"/>
      <w:outlineLvl w:val="0"/>
    </w:pPr>
    <w:rPr>
      <w:rFonts w:ascii="Arial" w:hAnsi="Arial" w:cs="Arial"/>
      <w:b/>
      <w:bCs/>
      <w:sz w:val="32"/>
      <w:szCs w:val="32"/>
    </w:rPr>
  </w:style>
  <w:style w:type="paragraph" w:styleId="aff4">
    <w:name w:val="Salutation"/>
    <w:basedOn w:val="a0"/>
    <w:next w:val="a0"/>
    <w:semiHidden/>
  </w:style>
  <w:style w:type="paragraph" w:styleId="aff5">
    <w:name w:val="E-mail Signature"/>
    <w:basedOn w:val="a0"/>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0"/>
    <w:semiHidden/>
    <w:pPr>
      <w:snapToGrid w:val="0"/>
    </w:pPr>
    <w:rPr>
      <w:rFonts w:ascii="Arial" w:hAnsi="Arial" w:cs="Arial"/>
    </w:rPr>
  </w:style>
  <w:style w:type="paragraph" w:styleId="aff8">
    <w:name w:val="Closing"/>
    <w:basedOn w:val="a0"/>
    <w:semiHidden/>
    <w:pPr>
      <w:ind w:leftChars="2100" w:left="100"/>
    </w:pPr>
  </w:style>
  <w:style w:type="paragraph" w:styleId="aff9">
    <w:name w:val="List"/>
    <w:basedOn w:val="a0"/>
    <w:semiHidden/>
    <w:pPr>
      <w:ind w:left="200" w:hangingChars="200" w:hanging="200"/>
    </w:pPr>
  </w:style>
  <w:style w:type="paragraph" w:styleId="52">
    <w:name w:val="List 5"/>
    <w:basedOn w:val="a0"/>
    <w:semiHidden/>
    <w:pPr>
      <w:ind w:leftChars="800" w:left="100" w:hangingChars="200" w:hanging="200"/>
    </w:pPr>
  </w:style>
  <w:style w:type="paragraph" w:styleId="affa">
    <w:name w:val="List Continue"/>
    <w:basedOn w:val="a0"/>
    <w:semiHidden/>
    <w:pPr>
      <w:spacing w:after="120"/>
      <w:ind w:leftChars="200" w:left="420"/>
    </w:pPr>
  </w:style>
  <w:style w:type="paragraph" w:styleId="25">
    <w:name w:val="List Continue 2"/>
    <w:basedOn w:val="a0"/>
    <w:semiHidden/>
    <w:pPr>
      <w:spacing w:after="120"/>
      <w:ind w:leftChars="400" w:left="840"/>
    </w:pPr>
  </w:style>
  <w:style w:type="paragraph" w:styleId="33">
    <w:name w:val="List Continue 3"/>
    <w:basedOn w:val="a0"/>
    <w:semiHidden/>
    <w:pPr>
      <w:spacing w:after="120"/>
      <w:ind w:leftChars="600" w:left="1260"/>
    </w:pPr>
  </w:style>
  <w:style w:type="paragraph" w:styleId="44">
    <w:name w:val="List Continue 4"/>
    <w:basedOn w:val="a0"/>
    <w:semiHidden/>
    <w:pPr>
      <w:spacing w:after="120"/>
      <w:ind w:leftChars="800" w:left="1680"/>
    </w:pPr>
  </w:style>
  <w:style w:type="paragraph" w:styleId="53">
    <w:name w:val="List Continue 5"/>
    <w:basedOn w:val="a0"/>
    <w:semiHidden/>
    <w:pPr>
      <w:spacing w:after="120"/>
      <w:ind w:leftChars="1000" w:left="2100"/>
    </w:pPr>
  </w:style>
  <w:style w:type="paragraph" w:styleId="13">
    <w:name w:val="toc 1"/>
    <w:basedOn w:val="a0"/>
    <w:next w:val="a0"/>
    <w:autoRedefine/>
    <w:semiHidden/>
  </w:style>
  <w:style w:type="paragraph" w:styleId="26">
    <w:name w:val="toc 2"/>
    <w:basedOn w:val="a0"/>
    <w:next w:val="a0"/>
    <w:autoRedefine/>
    <w:semiHidden/>
    <w:pPr>
      <w:ind w:leftChars="200" w:left="420"/>
    </w:pPr>
  </w:style>
  <w:style w:type="paragraph" w:styleId="34">
    <w:name w:val="toc 3"/>
    <w:basedOn w:val="a0"/>
    <w:next w:val="a0"/>
    <w:autoRedefine/>
    <w:semiHidden/>
    <w:pPr>
      <w:ind w:leftChars="400" w:left="840"/>
    </w:pPr>
  </w:style>
  <w:style w:type="paragraph" w:styleId="54">
    <w:name w:val="toc 5"/>
    <w:basedOn w:val="a0"/>
    <w:next w:val="a0"/>
    <w:autoRedefine/>
    <w:semiHidden/>
    <w:pPr>
      <w:ind w:leftChars="800" w:left="1680"/>
    </w:pPr>
  </w:style>
  <w:style w:type="paragraph" w:styleId="60">
    <w:name w:val="toc 6"/>
    <w:basedOn w:val="a0"/>
    <w:next w:val="a0"/>
    <w:autoRedefine/>
    <w:semiHidden/>
    <w:pPr>
      <w:ind w:leftChars="1000" w:left="2100"/>
    </w:pPr>
  </w:style>
  <w:style w:type="paragraph" w:styleId="70">
    <w:name w:val="toc 7"/>
    <w:basedOn w:val="a0"/>
    <w:next w:val="a0"/>
    <w:autoRedefine/>
    <w:semiHidden/>
    <w:pPr>
      <w:ind w:leftChars="1200" w:left="2520"/>
    </w:pPr>
  </w:style>
  <w:style w:type="paragraph" w:styleId="80">
    <w:name w:val="toc 8"/>
    <w:basedOn w:val="a0"/>
    <w:next w:val="a0"/>
    <w:autoRedefine/>
    <w:semiHidden/>
    <w:pPr>
      <w:ind w:leftChars="1400" w:left="2940"/>
    </w:pPr>
  </w:style>
  <w:style w:type="paragraph" w:styleId="90">
    <w:name w:val="toc 9"/>
    <w:basedOn w:val="a0"/>
    <w:next w:val="a0"/>
    <w:autoRedefine/>
    <w:semiHidden/>
    <w:pPr>
      <w:ind w:leftChars="1600" w:left="3360"/>
    </w:pPr>
  </w:style>
  <w:style w:type="paragraph" w:customStyle="1" w:styleId="BalloonText">
    <w:name w:val="Balloon Text"/>
    <w:basedOn w:val="a0"/>
    <w:semiHidden/>
    <w:rPr>
      <w:szCs w:val="18"/>
    </w:rPr>
  </w:style>
  <w:style w:type="paragraph" w:customStyle="1" w:styleId="CommentSubject">
    <w:name w:val="Comment Subject"/>
    <w:basedOn w:val="afa"/>
    <w:next w:val="afa"/>
    <w:semiHidden/>
    <w:pPr>
      <w:overflowPunct w:val="0"/>
    </w:pPr>
    <w:rPr>
      <w:b/>
      <w:bCs/>
      <w:sz w:val="18"/>
    </w:rPr>
  </w:style>
  <w:style w:type="paragraph" w:styleId="affb">
    <w:name w:val="Normal (Web)"/>
    <w:basedOn w:val="a0"/>
    <w:semiHidden/>
    <w:rPr>
      <w:sz w:val="24"/>
      <w:szCs w:val="24"/>
    </w:rPr>
  </w:style>
  <w:style w:type="paragraph" w:styleId="affc">
    <w:name w:val="Signature"/>
    <w:basedOn w:val="a0"/>
    <w:semiHidden/>
    <w:pPr>
      <w:ind w:leftChars="2100" w:left="100"/>
    </w:pPr>
  </w:style>
  <w:style w:type="paragraph" w:styleId="affd">
    <w:name w:val="Date"/>
    <w:basedOn w:val="a0"/>
    <w:next w:val="a0"/>
    <w:semiHidden/>
    <w:pPr>
      <w:ind w:leftChars="2500" w:left="100"/>
    </w:pPr>
  </w:style>
  <w:style w:type="paragraph" w:styleId="affe">
    <w:name w:val="envelope address"/>
    <w:basedOn w:val="a0"/>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4">
    <w:name w:val="index 1"/>
    <w:basedOn w:val="a0"/>
    <w:next w:val="a0"/>
    <w:autoRedefine/>
    <w:semiHidden/>
  </w:style>
  <w:style w:type="paragraph" w:styleId="27">
    <w:name w:val="index 2"/>
    <w:basedOn w:val="a0"/>
    <w:next w:val="a0"/>
    <w:autoRedefine/>
    <w:semiHidden/>
    <w:pPr>
      <w:ind w:leftChars="200" w:left="200"/>
    </w:pPr>
  </w:style>
  <w:style w:type="paragraph" w:styleId="35">
    <w:name w:val="index 3"/>
    <w:basedOn w:val="a0"/>
    <w:next w:val="a0"/>
    <w:autoRedefine/>
    <w:semiHidden/>
    <w:pPr>
      <w:ind w:leftChars="400" w:left="400"/>
    </w:pPr>
  </w:style>
  <w:style w:type="paragraph" w:styleId="45">
    <w:name w:val="index 4"/>
    <w:basedOn w:val="a0"/>
    <w:next w:val="a0"/>
    <w:autoRedefine/>
    <w:semiHidden/>
    <w:pPr>
      <w:ind w:leftChars="600" w:left="600"/>
    </w:pPr>
  </w:style>
  <w:style w:type="paragraph" w:styleId="55">
    <w:name w:val="index 5"/>
    <w:basedOn w:val="a0"/>
    <w:next w:val="a0"/>
    <w:autoRedefine/>
    <w:semiHidden/>
    <w:pPr>
      <w:ind w:leftChars="800" w:left="800"/>
    </w:pPr>
  </w:style>
  <w:style w:type="paragraph" w:styleId="61">
    <w:name w:val="index 6"/>
    <w:basedOn w:val="a0"/>
    <w:next w:val="a0"/>
    <w:autoRedefine/>
    <w:semiHidden/>
    <w:pPr>
      <w:ind w:leftChars="1000" w:left="1000"/>
    </w:pPr>
  </w:style>
  <w:style w:type="paragraph" w:styleId="71">
    <w:name w:val="index 7"/>
    <w:basedOn w:val="a0"/>
    <w:next w:val="a0"/>
    <w:autoRedefine/>
    <w:semiHidden/>
    <w:pPr>
      <w:ind w:leftChars="1200" w:left="1200"/>
    </w:pPr>
  </w:style>
  <w:style w:type="paragraph" w:styleId="81">
    <w:name w:val="index 8"/>
    <w:basedOn w:val="a0"/>
    <w:next w:val="a0"/>
    <w:autoRedefine/>
    <w:semiHidden/>
    <w:pPr>
      <w:ind w:leftChars="1400" w:left="1400"/>
    </w:pPr>
  </w:style>
  <w:style w:type="paragraph" w:styleId="91">
    <w:name w:val="index 9"/>
    <w:basedOn w:val="a0"/>
    <w:next w:val="a0"/>
    <w:autoRedefine/>
    <w:semiHidden/>
    <w:pPr>
      <w:ind w:leftChars="1600" w:left="1600"/>
    </w:pPr>
  </w:style>
  <w:style w:type="paragraph" w:styleId="afff">
    <w:name w:val="index heading"/>
    <w:basedOn w:val="a0"/>
    <w:next w:val="14"/>
    <w:semiHidden/>
    <w:rPr>
      <w:rFonts w:ascii="Arial" w:hAnsi="Arial" w:cs="Arial"/>
      <w:b/>
      <w:bCs/>
    </w:rPr>
  </w:style>
  <w:style w:type="paragraph" w:styleId="afff0">
    <w:name w:val="table of figures"/>
    <w:basedOn w:val="a0"/>
    <w:next w:val="a0"/>
    <w:semiHidden/>
    <w:pPr>
      <w:ind w:leftChars="200" w:hangingChars="200" w:hanging="200"/>
    </w:pPr>
  </w:style>
  <w:style w:type="paragraph" w:styleId="afff1">
    <w:name w:val="endnote text"/>
    <w:basedOn w:val="a0"/>
    <w:semiHidden/>
    <w:pPr>
      <w:snapToGrid w:val="0"/>
      <w:jc w:val="left"/>
    </w:pPr>
  </w:style>
  <w:style w:type="paragraph" w:styleId="afff2">
    <w:name w:val="Block Text"/>
    <w:basedOn w:val="a0"/>
    <w:semiHidden/>
    <w:pPr>
      <w:spacing w:after="120"/>
      <w:ind w:leftChars="700" w:left="1440" w:rightChars="700" w:right="1440"/>
    </w:pPr>
  </w:style>
  <w:style w:type="paragraph" w:styleId="afff3">
    <w:name w:val="Document Map"/>
    <w:basedOn w:val="a0"/>
    <w:semiHidden/>
    <w:pPr>
      <w:shd w:val="clear" w:color="auto" w:fill="000080"/>
    </w:pPr>
  </w:style>
  <w:style w:type="paragraph" w:styleId="afff4">
    <w:name w:val="Message Header"/>
    <w:basedOn w:val="a0"/>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0"/>
    <w:next w:val="a0"/>
    <w:semiHidden/>
    <w:pPr>
      <w:ind w:leftChars="200" w:left="420"/>
    </w:pPr>
  </w:style>
  <w:style w:type="paragraph" w:styleId="afff6">
    <w:name w:val="toa heading"/>
    <w:basedOn w:val="a0"/>
    <w:next w:val="a0"/>
    <w:semiHidden/>
    <w:pPr>
      <w:spacing w:before="120"/>
    </w:pPr>
    <w:rPr>
      <w:rFonts w:ascii="Arial" w:hAnsi="Arial" w:cs="Arial"/>
      <w:sz w:val="24"/>
      <w:szCs w:val="24"/>
    </w:rPr>
  </w:style>
  <w:style w:type="paragraph" w:styleId="28">
    <w:name w:val="Body Text First Indent 2"/>
    <w:basedOn w:val="afd"/>
    <w:semiHidden/>
    <w:pPr>
      <w:overflowPunct w:val="0"/>
      <w:spacing w:after="120"/>
      <w:ind w:leftChars="200" w:left="420" w:firstLine="420"/>
    </w:pPr>
    <w:rPr>
      <w:szCs w:val="20"/>
    </w:rPr>
  </w:style>
  <w:style w:type="paragraph" w:styleId="afff7">
    <w:name w:val="Normal Indent"/>
    <w:basedOn w:val="a0"/>
    <w:semiHidden/>
    <w:pPr>
      <w:ind w:firstLineChars="200" w:firstLine="420"/>
    </w:pPr>
  </w:style>
  <w:style w:type="paragraph" w:styleId="36">
    <w:name w:val="Body Text 3"/>
    <w:basedOn w:val="a0"/>
    <w:semiHidden/>
    <w:pPr>
      <w:spacing w:after="120"/>
    </w:pPr>
    <w:rPr>
      <w:sz w:val="16"/>
      <w:szCs w:val="16"/>
    </w:rPr>
  </w:style>
  <w:style w:type="paragraph" w:styleId="37">
    <w:name w:val="Body Text Indent 3"/>
    <w:basedOn w:val="a0"/>
    <w:semiHidden/>
    <w:pPr>
      <w:spacing w:after="120"/>
      <w:ind w:leftChars="200" w:left="420"/>
    </w:pPr>
    <w:rPr>
      <w:sz w:val="16"/>
      <w:szCs w:val="16"/>
    </w:rPr>
  </w:style>
  <w:style w:type="paragraph" w:styleId="afff8">
    <w:name w:val="Note Heading"/>
    <w:basedOn w:val="a0"/>
    <w:next w:val="a0"/>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0"/>
    <w:pPr>
      <w:widowControl/>
      <w:overflowPunct/>
      <w:jc w:val="center"/>
    </w:pPr>
    <w:rPr>
      <w:i/>
      <w:kern w:val="0"/>
      <w:sz w:val="24"/>
      <w:lang w:eastAsia="en-US"/>
    </w:rPr>
  </w:style>
  <w:style w:type="paragraph" w:customStyle="1" w:styleId="tablecolhead">
    <w:name w:val="table col head"/>
    <w:basedOn w:val="a0"/>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2"/>
  </w:style>
  <w:style w:type="paragraph" w:customStyle="1" w:styleId="references">
    <w:name w:val="references"/>
    <w:basedOn w:val="a0"/>
    <w:autoRedefine/>
    <w:pPr>
      <w:numPr>
        <w:numId w:val="14"/>
      </w:numPr>
      <w:overflowPunct/>
      <w:spacing w:line="324" w:lineRule="auto"/>
    </w:pPr>
    <w:rPr>
      <w:sz w:val="24"/>
      <w:szCs w:val="24"/>
    </w:rPr>
  </w:style>
  <w:style w:type="character" w:customStyle="1" w:styleId="z3988">
    <w:name w:val="z3988"/>
    <w:basedOn w:val="a2"/>
  </w:style>
  <w:style w:type="character" w:customStyle="1" w:styleId="year">
    <w:name w:val="year"/>
    <w:basedOn w:val="a2"/>
  </w:style>
  <w:style w:type="paragraph" w:styleId="afff9">
    <w:name w:val="List Paragraph"/>
    <w:basedOn w:val="a0"/>
    <w:link w:val="Char3"/>
    <w:uiPriority w:val="34"/>
    <w:qFormat/>
    <w:pPr>
      <w:overflowPunct/>
      <w:ind w:firstLineChars="200" w:firstLine="420"/>
    </w:pPr>
    <w:rPr>
      <w:rFonts w:ascii="Calibri" w:hAnsi="Calibri"/>
      <w:sz w:val="21"/>
      <w:szCs w:val="22"/>
      <w:lang w:val="x-none" w:eastAsia="x-none"/>
    </w:rPr>
  </w:style>
  <w:style w:type="character" w:customStyle="1" w:styleId="st1">
    <w:name w:val="st1"/>
    <w:rPr>
      <w:rFonts w:ascii="Times New Roman" w:hAnsi="Times New Roman" w:cs="Times New Roman"/>
    </w:rPr>
  </w:style>
  <w:style w:type="paragraph" w:customStyle="1" w:styleId="15">
    <w:name w:val="日期1"/>
    <w:basedOn w:val="DepartCorrespond"/>
    <w:next w:val="Information"/>
    <w:pPr>
      <w:spacing w:after="240"/>
    </w:pPr>
    <w:rPr>
      <w:sz w:val="18"/>
    </w:rPr>
  </w:style>
  <w:style w:type="paragraph" w:customStyle="1" w:styleId="16">
    <w:name w:val="标题1"/>
    <w:basedOn w:val="a0"/>
    <w:next w:val="Name"/>
    <w:pPr>
      <w:keepNext/>
      <w:keepLines/>
      <w:snapToGrid w:val="0"/>
      <w:spacing w:before="240" w:after="100"/>
      <w:outlineLvl w:val="0"/>
    </w:pPr>
    <w:rPr>
      <w:rFonts w:eastAsia="黑体"/>
      <w:b/>
      <w:sz w:val="24"/>
    </w:rPr>
  </w:style>
  <w:style w:type="character" w:styleId="afffa">
    <w:name w:val="Placeholder Text"/>
    <w:semiHidden/>
    <w:rPr>
      <w:color w:val="808080"/>
    </w:rPr>
  </w:style>
  <w:style w:type="character" w:customStyle="1" w:styleId="Char4">
    <w:name w:val="批注框文本 Char"/>
    <w:semiHidden/>
    <w:rPr>
      <w:kern w:val="2"/>
      <w:sz w:val="18"/>
      <w:szCs w:val="18"/>
    </w:rPr>
  </w:style>
  <w:style w:type="character" w:customStyle="1" w:styleId="Char5">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0"/>
    <w:next w:val="Name"/>
    <w:pPr>
      <w:keepNext/>
      <w:keepLines/>
      <w:snapToGrid w:val="0"/>
      <w:spacing w:before="240" w:after="100"/>
      <w:outlineLvl w:val="0"/>
    </w:pPr>
    <w:rPr>
      <w:rFonts w:eastAsia="黑体"/>
      <w:b/>
      <w:sz w:val="24"/>
    </w:rPr>
  </w:style>
  <w:style w:type="character" w:customStyle="1" w:styleId="Char6">
    <w:name w:val="正文文本 Char"/>
    <w:rPr>
      <w:kern w:val="2"/>
      <w:sz w:val="18"/>
    </w:rPr>
  </w:style>
  <w:style w:type="paragraph" w:customStyle="1" w:styleId="afffb">
    <w:name w:val="参考文献"/>
    <w:basedOn w:val="a0"/>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
    <w:name w:val="尾注文本 Char"/>
    <w:semiHidden/>
    <w:rPr>
      <w:kern w:val="2"/>
      <w:sz w:val="18"/>
    </w:rPr>
  </w:style>
  <w:style w:type="character" w:customStyle="1" w:styleId="Char3">
    <w:name w:val="列出段落 Char"/>
    <w:link w:val="afff9"/>
    <w:uiPriority w:val="34"/>
    <w:rsid w:val="00437AC4"/>
    <w:rPr>
      <w:rFonts w:ascii="Calibri" w:hAnsi="Calibri"/>
      <w:kern w:val="2"/>
      <w:sz w:val="21"/>
      <w:szCs w:val="22"/>
    </w:rPr>
  </w:style>
  <w:style w:type="character" w:customStyle="1" w:styleId="Char1">
    <w:name w:val="题注 Char"/>
    <w:link w:val="a7"/>
    <w:rsid w:val="00904E9A"/>
    <w:rPr>
      <w:rFonts w:ascii="Arial" w:eastAsia="黑体" w:hAnsi="Arial"/>
      <w:kern w:val="2"/>
      <w:sz w:val="18"/>
    </w:rPr>
  </w:style>
  <w:style w:type="table" w:styleId="afffc">
    <w:name w:val="Table Grid"/>
    <w:basedOn w:val="a3"/>
    <w:rsid w:val="00904E9A"/>
    <w:pPr>
      <w:widowControl w:val="0"/>
      <w:spacing w:line="360" w:lineRule="auto"/>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link w:val="a6"/>
    <w:uiPriority w:val="99"/>
    <w:rsid w:val="00210855"/>
    <w:rPr>
      <w:kern w:val="2"/>
      <w:sz w:val="18"/>
    </w:rPr>
  </w:style>
  <w:style w:type="paragraph" w:customStyle="1" w:styleId="a">
    <w:name w:val="参考文献列表"/>
    <w:rsid w:val="001A284E"/>
    <w:pPr>
      <w:numPr>
        <w:numId w:val="33"/>
      </w:numPr>
      <w:spacing w:line="360" w:lineRule="auto"/>
    </w:pPr>
    <w:rPr>
      <w:kern w:val="2"/>
      <w:sz w:val="24"/>
      <w:szCs w:val="24"/>
    </w:rPr>
  </w:style>
  <w:style w:type="character" w:customStyle="1" w:styleId="1Char">
    <w:name w:val="标题 1 Char"/>
    <w:aliases w:val="标题 1_final Char"/>
    <w:link w:val="1"/>
    <w:rsid w:val="00F4602E"/>
    <w:rPr>
      <w:rFonts w:eastAsia="黑体"/>
      <w:sz w:val="21"/>
    </w:rPr>
  </w:style>
  <w:style w:type="character" w:styleId="afffd">
    <w:name w:val="annotation reference"/>
    <w:uiPriority w:val="99"/>
    <w:semiHidden/>
    <w:unhideWhenUsed/>
    <w:rsid w:val="00F2107B"/>
    <w:rPr>
      <w:sz w:val="21"/>
      <w:szCs w:val="21"/>
    </w:rPr>
  </w:style>
  <w:style w:type="paragraph" w:styleId="afffe">
    <w:name w:val="annotation subject"/>
    <w:basedOn w:val="afa"/>
    <w:next w:val="afa"/>
    <w:link w:val="Char7"/>
    <w:uiPriority w:val="99"/>
    <w:semiHidden/>
    <w:unhideWhenUsed/>
    <w:rsid w:val="00F2107B"/>
    <w:pPr>
      <w:overflowPunct w:val="0"/>
    </w:pPr>
    <w:rPr>
      <w:b/>
      <w:bCs/>
      <w:sz w:val="18"/>
    </w:rPr>
  </w:style>
  <w:style w:type="character" w:customStyle="1" w:styleId="Char2">
    <w:name w:val="批注文字 Char"/>
    <w:link w:val="afa"/>
    <w:semiHidden/>
    <w:rsid w:val="00F2107B"/>
    <w:rPr>
      <w:kern w:val="2"/>
      <w:sz w:val="21"/>
    </w:rPr>
  </w:style>
  <w:style w:type="character" w:customStyle="1" w:styleId="Char7">
    <w:name w:val="批注主题 Char"/>
    <w:link w:val="afffe"/>
    <w:uiPriority w:val="99"/>
    <w:semiHidden/>
    <w:rsid w:val="00F2107B"/>
    <w:rPr>
      <w:b/>
      <w:bCs/>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emf"/><Relationship Id="rId39" Type="http://schemas.openxmlformats.org/officeDocument/2006/relationships/oleObject" Target="embeddings/oleObject9.bin"/><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png"/><Relationship Id="rId11" Type="http://schemas.openxmlformats.org/officeDocument/2006/relationships/oleObject" Target="embeddings/oleObject1.bin"/><Relationship Id="rId24" Type="http://schemas.openxmlformats.org/officeDocument/2006/relationships/comments" Target="comments.xml"/><Relationship Id="rId32" Type="http://schemas.openxmlformats.org/officeDocument/2006/relationships/image" Target="media/image14.png"/><Relationship Id="rId37"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7.wmf"/><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package" Target="embeddings/Microsoft_Visio___222.vsdx"/><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package" Target="embeddings/Microsoft_Visio___111.vsdx"/><Relationship Id="rId30" Type="http://schemas.openxmlformats.org/officeDocument/2006/relationships/image" Target="media/image13.emf"/><Relationship Id="rId35" Type="http://schemas.openxmlformats.org/officeDocument/2006/relationships/oleObject" Target="embeddings/oleObject7.bin"/><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hyperlink" Target="http://ieeexplore.ieee.org/search/searchresult.jsp?searchWithin=p_Authors:.QT.Chellatamilan,%20T..QT.&amp;newsearch=true"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microsoft.com/office/2011/relationships/commentsExtended" Target="commentsExtended.xml"/><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footer" Target="footer2.xml"/><Relationship Id="rId20" Type="http://schemas.openxmlformats.org/officeDocument/2006/relationships/image" Target="media/image7.wmf"/><Relationship Id="rId41"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D0BDD-94D0-4AD2-9E57-2A512D5B8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2411</Words>
  <Characters>13743</Characters>
  <Application>Microsoft Office Word</Application>
  <DocSecurity>0</DocSecurity>
  <Lines>114</Lines>
  <Paragraphs>32</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16122</CharactersWithSpaces>
  <SharedDoc>false</SharedDoc>
  <HLinks>
    <vt:vector size="6" baseType="variant">
      <vt:variant>
        <vt:i4>7274572</vt:i4>
      </vt:variant>
      <vt:variant>
        <vt:i4>0</vt:i4>
      </vt:variant>
      <vt:variant>
        <vt:i4>0</vt:i4>
      </vt:variant>
      <vt:variant>
        <vt:i4>5</vt:i4>
      </vt:variant>
      <vt:variant>
        <vt:lpwstr>http://ieeexplore.ieee.org/search/searchresult.jsp?searchWithin=p_Authors:.QT.Chellatamilan,%20T..QT.&amp;newsearch=true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Saber</cp:lastModifiedBy>
  <cp:revision>2</cp:revision>
  <cp:lastPrinted>2012-07-11T04:33:00Z</cp:lastPrinted>
  <dcterms:created xsi:type="dcterms:W3CDTF">2016-08-29T13:13:00Z</dcterms:created>
  <dcterms:modified xsi:type="dcterms:W3CDTF">2016-08-29T13:13:00Z</dcterms:modified>
</cp:coreProperties>
</file>